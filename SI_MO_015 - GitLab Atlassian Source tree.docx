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28"/>
        <w:gridCol w:w="1835"/>
        <w:gridCol w:w="2279"/>
        <w:gridCol w:w="2008"/>
        <w:gridCol w:w="271"/>
        <w:gridCol w:w="2273"/>
      </w:tblGrid>
      <w:tr w:rsidR="00211996" w:rsidRPr="0053064D" w14:paraId="162D1255" w14:textId="77777777" w:rsidTr="00211996">
        <w:trPr>
          <w:cantSplit/>
          <w:trHeight w:val="705"/>
        </w:trPr>
        <w:tc>
          <w:tcPr>
            <w:tcW w:w="749" w:type="pct"/>
            <w:vMerge w:val="restart"/>
            <w:shd w:val="clear" w:color="auto" w:fill="auto"/>
            <w:vAlign w:val="center"/>
          </w:tcPr>
          <w:p w14:paraId="317BE25A" w14:textId="3D41A7DB" w:rsidR="00211996" w:rsidRPr="00E4188E" w:rsidRDefault="00211996" w:rsidP="0053064D">
            <w:r w:rsidRPr="00E4188E">
              <w:rPr>
                <w:noProof/>
              </w:rPr>
              <w:drawing>
                <wp:inline distT="0" distB="0" distL="0" distR="0" wp14:anchorId="5EFC9708" wp14:editId="1B3AF72F">
                  <wp:extent cx="793115" cy="761365"/>
                  <wp:effectExtent l="0" t="0" r="0" b="0"/>
                  <wp:docPr id="3" name="Image 6" descr="Description : defi_rvb_72d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6" descr="Description : defi_rvb_72d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83" cy="765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3" w:type="pct"/>
            <w:gridSpan w:val="3"/>
            <w:vMerge w:val="restart"/>
            <w:vAlign w:val="center"/>
          </w:tcPr>
          <w:sdt>
            <w:sdtPr>
              <w:rPr>
                <w:b w:val="0"/>
              </w:rPr>
              <w:alias w:val="Catégorie "/>
              <w:tag w:val=""/>
              <w:id w:val="-274248012"/>
              <w:placeholder>
                <w:docPart w:val="C27D1CC0F8294920B5853AE1C6CF5820"/>
              </w:placeholder>
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<w:text/>
            </w:sdtPr>
            <w:sdtEndPr/>
            <w:sdtContent>
              <w:p w14:paraId="78A7575B" w14:textId="59F3EAA6" w:rsidR="00211996" w:rsidRPr="00E41D1E" w:rsidRDefault="00B96004" w:rsidP="00A47C80">
                <w:pPr>
                  <w:pStyle w:val="Titre"/>
                </w:pPr>
                <w:r w:rsidRPr="00A47C80">
                  <w:rPr>
                    <w:b w:val="0"/>
                  </w:rPr>
                  <w:t>Mode opératoire de traitement</w:t>
                </w:r>
              </w:p>
            </w:sdtContent>
          </w:sdt>
        </w:tc>
        <w:tc>
          <w:tcPr>
            <w:tcW w:w="1248" w:type="pct"/>
            <w:gridSpan w:val="2"/>
            <w:vAlign w:val="center"/>
          </w:tcPr>
          <w:p w14:paraId="46CF34E5" w14:textId="108E8736" w:rsidR="00211996" w:rsidRPr="00A47C80" w:rsidRDefault="00211996" w:rsidP="00A47C80">
            <w:pPr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Référence :</w:t>
            </w:r>
            <w:r w:rsidR="00B7005C">
              <w:t>SI</w:t>
            </w:r>
          </w:p>
        </w:tc>
      </w:tr>
      <w:tr w:rsidR="00211996" w:rsidRPr="0053064D" w14:paraId="24CED078" w14:textId="77777777" w:rsidTr="00211996">
        <w:trPr>
          <w:cantSplit/>
          <w:trHeight w:val="705"/>
        </w:trPr>
        <w:tc>
          <w:tcPr>
            <w:tcW w:w="749" w:type="pct"/>
            <w:vMerge/>
            <w:shd w:val="clear" w:color="auto" w:fill="auto"/>
            <w:vAlign w:val="center"/>
          </w:tcPr>
          <w:p w14:paraId="5A24F1E3" w14:textId="77777777" w:rsidR="00211996" w:rsidRPr="00A47C80" w:rsidRDefault="00211996" w:rsidP="00A47C80">
            <w:pPr>
              <w:widowControl w:val="0"/>
              <w:jc w:val="center"/>
              <w:rPr>
                <w:noProof/>
              </w:rPr>
            </w:pPr>
          </w:p>
        </w:tc>
        <w:tc>
          <w:tcPr>
            <w:tcW w:w="3003" w:type="pct"/>
            <w:gridSpan w:val="3"/>
            <w:vMerge/>
            <w:vAlign w:val="center"/>
          </w:tcPr>
          <w:p w14:paraId="56607558" w14:textId="77777777" w:rsidR="00211996" w:rsidRPr="00A47C80" w:rsidRDefault="00211996" w:rsidP="00A47C80">
            <w:pPr>
              <w:ind w:left="214"/>
              <w:jc w:val="center"/>
              <w:rPr>
                <w:rFonts w:cs="Arial"/>
                <w:b/>
                <w:sz w:val="36"/>
                <w:szCs w:val="36"/>
              </w:rPr>
            </w:pPr>
          </w:p>
        </w:tc>
        <w:tc>
          <w:tcPr>
            <w:tcW w:w="1248" w:type="pct"/>
            <w:gridSpan w:val="2"/>
            <w:vAlign w:val="center"/>
          </w:tcPr>
          <w:p w14:paraId="4D828FAD" w14:textId="56C3A10D" w:rsidR="00211996" w:rsidRPr="0053064D" w:rsidRDefault="00211996" w:rsidP="00A47C80">
            <w:pPr>
              <w:jc w:val="left"/>
            </w:pPr>
            <w:r w:rsidRPr="0053064D">
              <w:t>(selon nomenclature)</w:t>
            </w:r>
          </w:p>
        </w:tc>
      </w:tr>
      <w:tr w:rsidR="00E02AA8" w:rsidRPr="0053064D" w14:paraId="492906D3" w14:textId="77777777" w:rsidTr="0019404A">
        <w:trPr>
          <w:cantSplit/>
          <w:trHeight w:val="1273"/>
        </w:trPr>
        <w:tc>
          <w:tcPr>
            <w:tcW w:w="5000" w:type="pct"/>
            <w:gridSpan w:val="6"/>
            <w:shd w:val="clear" w:color="auto" w:fill="auto"/>
            <w:vAlign w:val="center"/>
          </w:tcPr>
          <w:p w14:paraId="2D203F4C" w14:textId="38104948" w:rsidR="00E02AA8" w:rsidRPr="00A47C80" w:rsidRDefault="0035687B" w:rsidP="00A47C80">
            <w:pPr>
              <w:widowControl w:val="0"/>
              <w:spacing w:after="120"/>
              <w:jc w:val="center"/>
              <w:rPr>
                <w:rFonts w:cs="Arial"/>
                <w:b/>
                <w:sz w:val="36"/>
                <w:szCs w:val="36"/>
              </w:rPr>
            </w:pPr>
            <w:sdt>
              <w:sdtPr>
                <w:alias w:val="Titre "/>
                <w:tag w:val=""/>
                <w:id w:val="653187626"/>
                <w:placeholder>
                  <w:docPart w:val="5524362A9E9549BEB2F7723EF4095B03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B7005C">
                  <w:t xml:space="preserve">Utiliser </w:t>
                </w:r>
                <w:proofErr w:type="spellStart"/>
                <w:r w:rsidR="00B7005C">
                  <w:t>GitLab</w:t>
                </w:r>
                <w:proofErr w:type="spellEnd"/>
                <w:r w:rsidR="00B7005C">
                  <w:t xml:space="preserve"> et </w:t>
                </w:r>
                <w:proofErr w:type="spellStart"/>
                <w:r w:rsidR="00B7005C">
                  <w:t>Atlassian</w:t>
                </w:r>
                <w:proofErr w:type="spellEnd"/>
                <w:r w:rsidR="00B7005C">
                  <w:t xml:space="preserve"> Source </w:t>
                </w:r>
                <w:proofErr w:type="spellStart"/>
                <w:r w:rsidR="00B7005C">
                  <w:t>Tree</w:t>
                </w:r>
                <w:proofErr w:type="spellEnd"/>
              </w:sdtContent>
            </w:sdt>
          </w:p>
        </w:tc>
      </w:tr>
      <w:tr w:rsidR="004D045D" w:rsidRPr="0053064D" w14:paraId="202A9081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799AE" w14:textId="77777777" w:rsidR="004D045D" w:rsidRPr="00A47C80" w:rsidRDefault="006E524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Nature et o</w:t>
            </w:r>
            <w:r w:rsidR="00E32F56" w:rsidRPr="00A47C80">
              <w:rPr>
                <w:rFonts w:cs="Arial"/>
                <w:b/>
                <w:szCs w:val="20"/>
              </w:rPr>
              <w:t>bje</w:t>
            </w:r>
            <w:r w:rsidR="006A27A8" w:rsidRPr="00A47C80">
              <w:rPr>
                <w:rFonts w:cs="Arial"/>
                <w:b/>
                <w:szCs w:val="20"/>
              </w:rPr>
              <w:t xml:space="preserve">ctif </w:t>
            </w:r>
            <w:r w:rsidR="000B6704" w:rsidRPr="00A47C80">
              <w:rPr>
                <w:rFonts w:cs="Arial"/>
                <w:b/>
                <w:szCs w:val="20"/>
              </w:rPr>
              <w:t xml:space="preserve">du </w:t>
            </w:r>
            <w:r w:rsidR="009C3EA1" w:rsidRPr="00A47C80">
              <w:rPr>
                <w:rFonts w:cs="Arial"/>
                <w:b/>
                <w:szCs w:val="20"/>
              </w:rPr>
              <w:t>traitement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F778F" w14:textId="38A878C5" w:rsidR="004D045D" w:rsidRPr="00E41D1E" w:rsidRDefault="00B7005C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>
              <w:t>l’</w:t>
            </w:r>
            <w:r w:rsidR="00F17038">
              <w:t xml:space="preserve">intérêt et </w:t>
            </w:r>
            <w:r w:rsidR="0071679E">
              <w:t xml:space="preserve">utilisation de </w:t>
            </w:r>
            <w:proofErr w:type="spellStart"/>
            <w:r w:rsidR="0071679E">
              <w:t>GitLab</w:t>
            </w:r>
            <w:proofErr w:type="spellEnd"/>
            <w:r w:rsidR="0071679E">
              <w:t xml:space="preserve"> et </w:t>
            </w:r>
            <w:proofErr w:type="spellStart"/>
            <w:r w:rsidR="0071679E">
              <w:t>Atlassian</w:t>
            </w:r>
            <w:proofErr w:type="spellEnd"/>
            <w:r w:rsidR="0071679E">
              <w:t xml:space="preserve"> Source </w:t>
            </w:r>
            <w:proofErr w:type="spellStart"/>
            <w:r w:rsidR="00F17038">
              <w:t>Tree</w:t>
            </w:r>
            <w:proofErr w:type="spellEnd"/>
            <w:r w:rsidR="00F17038">
              <w:t>.</w:t>
            </w:r>
          </w:p>
        </w:tc>
      </w:tr>
      <w:tr w:rsidR="004D045D" w:rsidRPr="0053064D" w14:paraId="4D3AEEA7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65964" w14:textId="77777777" w:rsidR="004D045D" w:rsidRPr="00A47C80" w:rsidRDefault="004D045D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Domaine d’application</w:t>
            </w:r>
            <w:r w:rsidR="009C3EA1" w:rsidRPr="00A47C80">
              <w:rPr>
                <w:rFonts w:cs="Arial"/>
                <w:b/>
                <w:szCs w:val="20"/>
              </w:rPr>
              <w:t> :</w:t>
            </w:r>
          </w:p>
        </w:tc>
        <w:tc>
          <w:tcPr>
            <w:tcW w:w="335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01177" w14:textId="792263D1" w:rsidR="004D045D" w:rsidRPr="00E41D1E" w:rsidRDefault="00CB6135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r w:rsidRPr="00E41D1E">
              <w:t xml:space="preserve">Processus de </w:t>
            </w:r>
            <w:proofErr w:type="spellStart"/>
            <w:r w:rsidRPr="00E41D1E">
              <w:t>déclôture</w:t>
            </w:r>
            <w:proofErr w:type="spellEnd"/>
            <w:r w:rsidRPr="00E41D1E">
              <w:t xml:space="preserve"> </w:t>
            </w:r>
            <w:r w:rsidR="008E776D" w:rsidRPr="00E41D1E">
              <w:t>des dossiers</w:t>
            </w:r>
            <w:r w:rsidRPr="003328F8">
              <w:t xml:space="preserve"> OPTIFORM, s’adressant à toutes personnes.</w:t>
            </w:r>
          </w:p>
        </w:tc>
      </w:tr>
      <w:tr w:rsidR="004D045D" w:rsidRPr="0053064D" w14:paraId="41054A3D" w14:textId="77777777" w:rsidTr="001940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25023" w14:textId="77777777" w:rsidR="004D045D" w:rsidRPr="00A47C80" w:rsidRDefault="009C3EA1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Document(s)</w:t>
            </w:r>
            <w:r w:rsidR="004D045D" w:rsidRPr="00A47C80">
              <w:rPr>
                <w:rFonts w:cs="Arial"/>
                <w:b/>
                <w:szCs w:val="20"/>
              </w:rPr>
              <w:t xml:space="preserve"> </w:t>
            </w:r>
            <w:r w:rsidRPr="00A47C80">
              <w:rPr>
                <w:rFonts w:cs="Arial"/>
                <w:b/>
                <w:szCs w:val="20"/>
              </w:rPr>
              <w:t>produit(s) :</w:t>
            </w:r>
          </w:p>
        </w:tc>
        <w:sdt>
          <w:sdtPr>
            <w:rPr>
              <w:rFonts w:eastAsiaTheme="majorEastAsia"/>
            </w:rPr>
            <w:alias w:val="Titre "/>
            <w:tag w:val=""/>
            <w:id w:val="-1102872012"/>
            <w:placeholder>
              <w:docPart w:val="EB10A07D0651415383D813437E3801D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tc>
              <w:tcPr>
                <w:tcW w:w="3351" w:type="pct"/>
                <w:gridSpan w:val="4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D2935E4" w14:textId="7781269B" w:rsidR="004D045D" w:rsidRPr="00E41D1E" w:rsidRDefault="00B7005C" w:rsidP="00A47C80">
                <w:pPr>
                  <w:pStyle w:val="En-tte"/>
                  <w:widowControl w:val="0"/>
                  <w:tabs>
                    <w:tab w:val="clear" w:pos="4536"/>
                    <w:tab w:val="clear" w:pos="9072"/>
                  </w:tabs>
                </w:pPr>
                <w:r>
                  <w:rPr>
                    <w:rFonts w:eastAsiaTheme="majorEastAsia"/>
                  </w:rPr>
                  <w:t xml:space="preserve">Utiliser </w:t>
                </w:r>
                <w:proofErr w:type="spellStart"/>
                <w:r>
                  <w:rPr>
                    <w:rFonts w:eastAsiaTheme="majorEastAsia"/>
                  </w:rPr>
                  <w:t>GitLab</w:t>
                </w:r>
                <w:proofErr w:type="spellEnd"/>
                <w:r>
                  <w:rPr>
                    <w:rFonts w:eastAsiaTheme="majorEastAsia"/>
                  </w:rPr>
                  <w:t xml:space="preserve"> et </w:t>
                </w:r>
                <w:proofErr w:type="spellStart"/>
                <w:r>
                  <w:rPr>
                    <w:rFonts w:eastAsiaTheme="majorEastAsia"/>
                  </w:rPr>
                  <w:t>Atlassian</w:t>
                </w:r>
                <w:proofErr w:type="spellEnd"/>
                <w:r>
                  <w:rPr>
                    <w:rFonts w:eastAsiaTheme="majorEastAsia"/>
                  </w:rPr>
                  <w:t xml:space="preserve"> Source </w:t>
                </w:r>
                <w:proofErr w:type="spellStart"/>
                <w:r>
                  <w:rPr>
                    <w:rFonts w:eastAsiaTheme="majorEastAsia"/>
                  </w:rPr>
                  <w:t>Tree</w:t>
                </w:r>
                <w:proofErr w:type="spellEnd"/>
              </w:p>
            </w:tc>
          </w:sdtContent>
        </w:sdt>
      </w:tr>
      <w:tr w:rsidR="00525A86" w:rsidRPr="0053064D" w14:paraId="777171FA" w14:textId="77777777" w:rsidTr="0021199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val="632"/>
        </w:trPr>
        <w:tc>
          <w:tcPr>
            <w:tcW w:w="16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FDDAE8" w14:textId="77777777" w:rsidR="00525A86" w:rsidRPr="00A47C80" w:rsidRDefault="00525A86" w:rsidP="00A47C80">
            <w:pPr>
              <w:spacing w:before="0" w:after="0"/>
              <w:jc w:val="left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Diffusion</w:t>
            </w:r>
            <w:r w:rsidR="006E5246" w:rsidRPr="00A47C80">
              <w:rPr>
                <w:rFonts w:cs="Arial"/>
                <w:b/>
                <w:szCs w:val="20"/>
              </w:rPr>
              <w:t xml:space="preserve"> du présent document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3BA77" w14:textId="44926DFF" w:rsidR="00525A86" w:rsidRPr="00E41D1E" w:rsidRDefault="0035687B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18359540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525A86" w:rsidRPr="00E41D1E">
              <w:t xml:space="preserve"> Publique</w:t>
            </w:r>
          </w:p>
        </w:tc>
        <w:tc>
          <w:tcPr>
            <w:tcW w:w="11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54C4F" w14:textId="7FEE8332" w:rsidR="00525A86" w:rsidRPr="00E41D1E" w:rsidRDefault="0035687B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id w:val="-143027085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7005C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Restreinte</w:t>
            </w:r>
          </w:p>
        </w:tc>
        <w:tc>
          <w:tcPr>
            <w:tcW w:w="11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D64D0" w14:textId="1936D7F0" w:rsidR="00525A86" w:rsidRPr="00E41D1E" w:rsidRDefault="0035687B" w:rsidP="00A47C80">
            <w:pPr>
              <w:pStyle w:val="En-tte"/>
              <w:widowControl w:val="0"/>
              <w:tabs>
                <w:tab w:val="clear" w:pos="4536"/>
                <w:tab w:val="clear" w:pos="9072"/>
              </w:tabs>
            </w:pPr>
            <w:sdt>
              <w:sdtPr>
                <w:rPr>
                  <w:rFonts w:ascii="MS Gothic" w:eastAsia="MS Gothic" w:hAnsi="MS Gothic"/>
                  <w:szCs w:val="20"/>
                </w:rPr>
                <w:id w:val="-77294104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B6135" w:rsidRPr="00A47C80">
                  <w:rPr>
                    <w:rFonts w:ascii="MS Gothic" w:eastAsia="MS Gothic" w:hAnsi="MS Gothic"/>
                    <w:szCs w:val="20"/>
                  </w:rPr>
                  <w:t>☒</w:t>
                </w:r>
              </w:sdtContent>
            </w:sdt>
            <w:r w:rsidR="006A27A8" w:rsidRPr="00E41D1E">
              <w:t xml:space="preserve"> </w:t>
            </w:r>
            <w:r w:rsidR="00525A86" w:rsidRPr="00E41D1E">
              <w:t>Non diffusable</w:t>
            </w:r>
          </w:p>
        </w:tc>
      </w:tr>
    </w:tbl>
    <w:p w14:paraId="562E6BBF" w14:textId="77777777" w:rsidR="00050088" w:rsidRPr="0053064D" w:rsidRDefault="00050088"/>
    <w:p w14:paraId="4DE855D4" w14:textId="77777777" w:rsidR="00A266B0" w:rsidRPr="00A47C80" w:rsidRDefault="00A266B0" w:rsidP="00A47C80">
      <w:pPr>
        <w:spacing w:before="0"/>
        <w:rPr>
          <w:b/>
          <w:szCs w:val="20"/>
        </w:rPr>
      </w:pPr>
    </w:p>
    <w:p w14:paraId="65317EE1" w14:textId="77777777" w:rsidR="006371D7" w:rsidRPr="00A47C80" w:rsidRDefault="006371D7" w:rsidP="00A47C80">
      <w:pPr>
        <w:spacing w:before="0"/>
        <w:rPr>
          <w:b/>
          <w:szCs w:val="20"/>
        </w:rPr>
      </w:pPr>
    </w:p>
    <w:p w14:paraId="36DD67EA" w14:textId="77777777" w:rsidR="00525A86" w:rsidRPr="00A47C80" w:rsidRDefault="00A266B0" w:rsidP="00A47C80">
      <w:pPr>
        <w:spacing w:before="0"/>
        <w:rPr>
          <w:b/>
          <w:szCs w:val="20"/>
        </w:rPr>
      </w:pPr>
      <w:r w:rsidRPr="00A47C80">
        <w:rPr>
          <w:b/>
          <w:szCs w:val="20"/>
        </w:rPr>
        <w:t>Suivi de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 xml:space="preserve"> version</w:t>
      </w:r>
      <w:r w:rsidR="006371D7" w:rsidRPr="00A47C80">
        <w:rPr>
          <w:b/>
          <w:szCs w:val="20"/>
        </w:rPr>
        <w:t>s</w:t>
      </w:r>
      <w:r w:rsidRPr="00A47C80">
        <w:rPr>
          <w:b/>
          <w:szCs w:val="20"/>
        </w:rPr>
        <w:t> :</w:t>
      </w:r>
    </w:p>
    <w:p w14:paraId="66E83E3E" w14:textId="77777777" w:rsidR="006371D7" w:rsidRPr="00A47C80" w:rsidRDefault="006371D7" w:rsidP="00A47C80">
      <w:pPr>
        <w:spacing w:before="0"/>
        <w:rPr>
          <w:b/>
          <w:szCs w:val="20"/>
        </w:rPr>
      </w:pPr>
    </w:p>
    <w:tbl>
      <w:tblPr>
        <w:tblStyle w:val="Grilledutableau"/>
        <w:tblW w:w="5000" w:type="pct"/>
        <w:tblLook w:val="0000" w:firstRow="0" w:lastRow="0" w:firstColumn="0" w:lastColumn="0" w:noHBand="0" w:noVBand="0"/>
      </w:tblPr>
      <w:tblGrid>
        <w:gridCol w:w="1412"/>
        <w:gridCol w:w="1148"/>
        <w:gridCol w:w="4239"/>
        <w:gridCol w:w="3395"/>
      </w:tblGrid>
      <w:tr w:rsidR="009D64F5" w:rsidRPr="0053064D" w14:paraId="7AB54B26" w14:textId="77777777" w:rsidTr="00A47C80">
        <w:trPr>
          <w:trHeight w:val="310"/>
        </w:trPr>
        <w:tc>
          <w:tcPr>
            <w:tcW w:w="693" w:type="pct"/>
          </w:tcPr>
          <w:p w14:paraId="76A8C03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Version</w:t>
            </w:r>
            <w:r w:rsidR="00A34652" w:rsidRPr="00A47C80">
              <w:rPr>
                <w:rFonts w:cs="Arial"/>
                <w:b/>
                <w:szCs w:val="20"/>
              </w:rPr>
              <w:t>s</w:t>
            </w:r>
          </w:p>
        </w:tc>
        <w:tc>
          <w:tcPr>
            <w:tcW w:w="563" w:type="pct"/>
          </w:tcPr>
          <w:p w14:paraId="42E3DDB2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Date</w:t>
            </w:r>
          </w:p>
        </w:tc>
        <w:tc>
          <w:tcPr>
            <w:tcW w:w="2079" w:type="pct"/>
          </w:tcPr>
          <w:p w14:paraId="3ABCC11E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>Objet de la modification</w:t>
            </w:r>
          </w:p>
        </w:tc>
        <w:tc>
          <w:tcPr>
            <w:tcW w:w="1665" w:type="pct"/>
          </w:tcPr>
          <w:p w14:paraId="7649725D" w14:textId="77777777" w:rsidR="009D64F5" w:rsidRPr="00A47C80" w:rsidRDefault="009D64F5" w:rsidP="00A47C80">
            <w:pPr>
              <w:spacing w:before="0" w:after="0"/>
              <w:jc w:val="center"/>
              <w:rPr>
                <w:rFonts w:cs="Arial"/>
                <w:b/>
                <w:szCs w:val="20"/>
              </w:rPr>
            </w:pPr>
            <w:r w:rsidRPr="00A47C80">
              <w:rPr>
                <w:rFonts w:cs="Arial"/>
                <w:b/>
                <w:szCs w:val="20"/>
              </w:rPr>
              <w:t xml:space="preserve">Rédacteur(s) / </w:t>
            </w:r>
            <w:proofErr w:type="spellStart"/>
            <w:r w:rsidRPr="00A47C80">
              <w:rPr>
                <w:rFonts w:cs="Arial"/>
                <w:b/>
                <w:szCs w:val="20"/>
              </w:rPr>
              <w:t>Valideur</w:t>
            </w:r>
            <w:proofErr w:type="spellEnd"/>
            <w:r w:rsidRPr="00A47C80">
              <w:rPr>
                <w:rFonts w:cs="Arial"/>
                <w:b/>
                <w:szCs w:val="20"/>
              </w:rPr>
              <w:t>(s)</w:t>
            </w:r>
          </w:p>
        </w:tc>
      </w:tr>
      <w:tr w:rsidR="009D64F5" w:rsidRPr="0053064D" w14:paraId="17217854" w14:textId="77777777" w:rsidTr="00A47C80">
        <w:trPr>
          <w:trHeight w:val="310"/>
        </w:trPr>
        <w:tc>
          <w:tcPr>
            <w:tcW w:w="693" w:type="pct"/>
          </w:tcPr>
          <w:p w14:paraId="1810EA44" w14:textId="77777777" w:rsidR="009D64F5" w:rsidRPr="0053064D" w:rsidRDefault="009D64F5">
            <w:r w:rsidRPr="0053064D">
              <w:t>0.</w:t>
            </w:r>
            <w:r w:rsidR="00B56978" w:rsidRPr="0053064D">
              <w:t>1</w:t>
            </w:r>
          </w:p>
        </w:tc>
        <w:tc>
          <w:tcPr>
            <w:tcW w:w="563" w:type="pct"/>
          </w:tcPr>
          <w:p w14:paraId="5BF7F71C" w14:textId="719904FE" w:rsidR="009D64F5" w:rsidRPr="0053064D" w:rsidRDefault="00F17038" w:rsidP="00F17038">
            <w:r>
              <w:t>24</w:t>
            </w:r>
            <w:r w:rsidR="009D64F5" w:rsidRPr="0053064D">
              <w:t>/</w:t>
            </w:r>
            <w:r w:rsidR="00CB6135" w:rsidRPr="0053064D">
              <w:t>0</w:t>
            </w:r>
            <w:r>
              <w:t>6</w:t>
            </w:r>
            <w:r w:rsidR="009D64F5" w:rsidRPr="0053064D">
              <w:t>/</w:t>
            </w:r>
            <w:r w:rsidR="00CB6135" w:rsidRPr="0053064D">
              <w:t>15</w:t>
            </w:r>
          </w:p>
        </w:tc>
        <w:tc>
          <w:tcPr>
            <w:tcW w:w="2079" w:type="pct"/>
          </w:tcPr>
          <w:p w14:paraId="52CFE728" w14:textId="7777777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  <w:r w:rsidRPr="00E41D1E">
              <w:t>Création</w:t>
            </w:r>
          </w:p>
        </w:tc>
        <w:tc>
          <w:tcPr>
            <w:tcW w:w="1665" w:type="pct"/>
          </w:tcPr>
          <w:p w14:paraId="0CE3B849" w14:textId="6806D3F9" w:rsidR="009D64F5" w:rsidRPr="009159CC" w:rsidRDefault="008E776D">
            <w:r w:rsidRPr="003328F8">
              <w:t>GW</w:t>
            </w:r>
            <w:r w:rsidRPr="00B766C7">
              <w:t xml:space="preserve"> Flamant</w:t>
            </w:r>
          </w:p>
        </w:tc>
      </w:tr>
      <w:tr w:rsidR="009D64F5" w:rsidRPr="0053064D" w14:paraId="53FC013D" w14:textId="77777777" w:rsidTr="00A47C80">
        <w:trPr>
          <w:trHeight w:val="310"/>
        </w:trPr>
        <w:tc>
          <w:tcPr>
            <w:tcW w:w="693" w:type="pct"/>
          </w:tcPr>
          <w:p w14:paraId="0B1DD15D" w14:textId="5830191E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563" w:type="pct"/>
          </w:tcPr>
          <w:p w14:paraId="11F588FF" w14:textId="0A14B9FF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  <w:tc>
          <w:tcPr>
            <w:tcW w:w="2079" w:type="pct"/>
          </w:tcPr>
          <w:p w14:paraId="1395588F" w14:textId="6BBE9987" w:rsidR="009D64F5" w:rsidRPr="00E41D1E" w:rsidRDefault="009D64F5" w:rsidP="00A47C80">
            <w:pPr>
              <w:widowControl w:val="0"/>
              <w:spacing w:before="0" w:after="0"/>
              <w:ind w:left="75"/>
              <w:jc w:val="left"/>
            </w:pPr>
          </w:p>
        </w:tc>
        <w:tc>
          <w:tcPr>
            <w:tcW w:w="1665" w:type="pct"/>
          </w:tcPr>
          <w:p w14:paraId="63732915" w14:textId="375C51E5" w:rsidR="009D64F5" w:rsidRPr="00E41D1E" w:rsidRDefault="009D64F5" w:rsidP="00A47C80">
            <w:pPr>
              <w:widowControl w:val="0"/>
              <w:spacing w:before="0" w:after="0"/>
              <w:jc w:val="left"/>
            </w:pPr>
          </w:p>
        </w:tc>
      </w:tr>
      <w:tr w:rsidR="009D64F5" w:rsidRPr="0053064D" w14:paraId="744AF42B" w14:textId="77777777" w:rsidTr="00A47C80">
        <w:trPr>
          <w:trHeight w:val="310"/>
        </w:trPr>
        <w:tc>
          <w:tcPr>
            <w:tcW w:w="693" w:type="pct"/>
          </w:tcPr>
          <w:p w14:paraId="05C86F9C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563" w:type="pct"/>
          </w:tcPr>
          <w:p w14:paraId="756E5D1B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2079" w:type="pct"/>
          </w:tcPr>
          <w:p w14:paraId="25F6BFCF" w14:textId="77777777" w:rsidR="009D64F5" w:rsidRPr="00A47C80" w:rsidRDefault="009D64F5" w:rsidP="00A47C80">
            <w:pPr>
              <w:widowControl w:val="0"/>
              <w:spacing w:before="0" w:after="0"/>
              <w:ind w:left="75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  <w:tc>
          <w:tcPr>
            <w:tcW w:w="1665" w:type="pct"/>
          </w:tcPr>
          <w:p w14:paraId="06292A5D" w14:textId="77777777" w:rsidR="009D64F5" w:rsidRPr="00A47C80" w:rsidRDefault="009D64F5" w:rsidP="00A47C80">
            <w:pPr>
              <w:widowControl w:val="0"/>
              <w:spacing w:before="0" w:after="0"/>
              <w:jc w:val="left"/>
              <w:rPr>
                <w:rFonts w:cs="Arial"/>
                <w:color w:val="595959" w:themeColor="text1" w:themeTint="A6"/>
                <w:szCs w:val="20"/>
              </w:rPr>
            </w:pPr>
          </w:p>
        </w:tc>
      </w:tr>
    </w:tbl>
    <w:p w14:paraId="7A861346" w14:textId="77777777" w:rsidR="008C7677" w:rsidRPr="00E41D1E" w:rsidRDefault="008C7677"/>
    <w:p w14:paraId="049E55CD" w14:textId="77777777" w:rsidR="008C7677" w:rsidRPr="00A47C80" w:rsidRDefault="008C7677" w:rsidP="00A47C80">
      <w:pPr>
        <w:ind w:left="214"/>
        <w:jc w:val="center"/>
        <w:rPr>
          <w:b/>
          <w:bCs/>
          <w:sz w:val="36"/>
        </w:rPr>
      </w:pPr>
    </w:p>
    <w:p w14:paraId="494E4634" w14:textId="77777777" w:rsidR="00EE68E6" w:rsidRPr="00A47C80" w:rsidRDefault="005D43E8" w:rsidP="00A47C80">
      <w:pPr>
        <w:ind w:left="214"/>
        <w:jc w:val="center"/>
        <w:rPr>
          <w:rFonts w:cs="Arial"/>
          <w:b/>
          <w:bCs/>
          <w:sz w:val="36"/>
        </w:rPr>
      </w:pPr>
      <w:r w:rsidRPr="00A47C80">
        <w:rPr>
          <w:rFonts w:cs="Arial"/>
          <w:b/>
          <w:bCs/>
          <w:sz w:val="36"/>
        </w:rPr>
        <w:br w:type="page"/>
      </w:r>
    </w:p>
    <w:p w14:paraId="5AE82396" w14:textId="731D6F3C" w:rsidR="00EE68E6" w:rsidRPr="00E41D1E" w:rsidRDefault="00EE68E6"/>
    <w:sdt>
      <w:sdtPr>
        <w:rPr>
          <w:rFonts w:ascii="Arial" w:eastAsia="Times New Roman" w:hAnsi="Arial" w:cs="Times New Roman"/>
          <w:color w:val="000000"/>
          <w:sz w:val="20"/>
          <w:szCs w:val="24"/>
        </w:rPr>
        <w:id w:val="4182207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77F2F7" w14:textId="6A36BAB2" w:rsidR="006C3F54" w:rsidRDefault="006C3F54">
          <w:pPr>
            <w:pStyle w:val="En-ttedetabledesmatires"/>
          </w:pPr>
          <w:r>
            <w:t>Table des matières</w:t>
          </w:r>
        </w:p>
        <w:p w14:paraId="7BBAEAC8" w14:textId="77777777" w:rsidR="006C3F54" w:rsidRDefault="006C3F54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880309" w:history="1">
            <w:r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Pr="00515A5F">
              <w:rPr>
                <w:rStyle w:val="Lienhypertexte"/>
              </w:rPr>
              <w:t>Qu’est-ce que GitLab et AtlassianSourceTree et pourquoi ?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_Toc430880309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CCDF337" w14:textId="77777777" w:rsidR="006C3F54" w:rsidRDefault="0035687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0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Installation et configuration d’Atlassian Sourcetree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_Toc430880310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4</w:t>
            </w:r>
            <w:r w:rsidR="006C3F54">
              <w:rPr>
                <w:webHidden/>
              </w:rPr>
              <w:fldChar w:fldCharType="end"/>
            </w:r>
          </w:hyperlink>
        </w:p>
        <w:p w14:paraId="13F868DD" w14:textId="77777777" w:rsidR="006C3F54" w:rsidRDefault="0035687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1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Se connecter au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_Toc430880311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3BDB9EA2" w14:textId="77777777" w:rsidR="006C3F54" w:rsidRDefault="0035687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2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Présentation rapide de GitLab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_Toc430880312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6</w:t>
            </w:r>
            <w:r w:rsidR="006C3F54">
              <w:rPr>
                <w:webHidden/>
              </w:rPr>
              <w:fldChar w:fldCharType="end"/>
            </w:r>
          </w:hyperlink>
        </w:p>
        <w:p w14:paraId="7361771A" w14:textId="77777777" w:rsidR="006C3F54" w:rsidRDefault="0035687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3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5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Cloner un projet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_Toc430880313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7</w:t>
            </w:r>
            <w:r w:rsidR="006C3F54">
              <w:rPr>
                <w:webHidden/>
              </w:rPr>
              <w:fldChar w:fldCharType="end"/>
            </w:r>
          </w:hyperlink>
        </w:p>
        <w:p w14:paraId="7D2320DE" w14:textId="77777777" w:rsidR="006C3F54" w:rsidRDefault="0035687B">
          <w:pPr>
            <w:pStyle w:val="TM1"/>
            <w:rPr>
              <w:rFonts w:asciiTheme="minorHAnsi" w:eastAsiaTheme="minorEastAsia" w:hAnsiTheme="minorHAnsi" w:cstheme="minorBidi"/>
              <w:b w:val="0"/>
              <w:color w:val="auto"/>
              <w:sz w:val="22"/>
            </w:rPr>
          </w:pPr>
          <w:hyperlink w:anchor="_Toc430880314" w:history="1">
            <w:r w:rsidR="006C3F54" w:rsidRPr="00515A5F">
              <w:rPr>
                <w:rStyle w:val="Lienhypertext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6</w:t>
            </w:r>
            <w:r w:rsidR="006C3F54">
              <w:rPr>
                <w:rFonts w:asciiTheme="minorHAnsi" w:eastAsiaTheme="minorEastAsia" w:hAnsiTheme="minorHAnsi" w:cstheme="minorBidi"/>
                <w:b w:val="0"/>
                <w:color w:val="auto"/>
                <w:sz w:val="22"/>
              </w:rPr>
              <w:tab/>
            </w:r>
            <w:r w:rsidR="006C3F54" w:rsidRPr="00515A5F">
              <w:rPr>
                <w:rStyle w:val="Lienhypertexte"/>
              </w:rPr>
              <w:t>COMMIT et PUSH vers le serveur distant</w:t>
            </w:r>
            <w:r w:rsidR="006C3F54">
              <w:rPr>
                <w:webHidden/>
              </w:rPr>
              <w:tab/>
            </w:r>
            <w:r w:rsidR="006C3F54">
              <w:rPr>
                <w:webHidden/>
              </w:rPr>
              <w:fldChar w:fldCharType="begin"/>
            </w:r>
            <w:r w:rsidR="006C3F54">
              <w:rPr>
                <w:webHidden/>
              </w:rPr>
              <w:instrText xml:space="preserve"> PAGEREF _Toc430880314 \h </w:instrText>
            </w:r>
            <w:r w:rsidR="006C3F54">
              <w:rPr>
                <w:webHidden/>
              </w:rPr>
            </w:r>
            <w:r w:rsidR="006C3F54">
              <w:rPr>
                <w:webHidden/>
              </w:rPr>
              <w:fldChar w:fldCharType="separate"/>
            </w:r>
            <w:r w:rsidR="006C3F54">
              <w:rPr>
                <w:webHidden/>
              </w:rPr>
              <w:t>9</w:t>
            </w:r>
            <w:r w:rsidR="006C3F54">
              <w:rPr>
                <w:webHidden/>
              </w:rPr>
              <w:fldChar w:fldCharType="end"/>
            </w:r>
          </w:hyperlink>
        </w:p>
        <w:p w14:paraId="30B0C5EC" w14:textId="47B0F1BD" w:rsidR="006C3F54" w:rsidRDefault="006C3F54">
          <w:r>
            <w:rPr>
              <w:b/>
              <w:bCs/>
            </w:rPr>
            <w:fldChar w:fldCharType="end"/>
          </w:r>
        </w:p>
      </w:sdtContent>
    </w:sdt>
    <w:p w14:paraId="1847621A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058B2EE1" w14:textId="77777777" w:rsidR="00F27D5C" w:rsidRPr="00A47C80" w:rsidRDefault="00F27D5C" w:rsidP="00A47C80">
      <w:pPr>
        <w:jc w:val="center"/>
        <w:rPr>
          <w:rFonts w:cs="Arial"/>
          <w:b/>
          <w:sz w:val="24"/>
        </w:rPr>
      </w:pPr>
    </w:p>
    <w:p w14:paraId="5E0638F3" w14:textId="77777777" w:rsidR="006301D7" w:rsidRPr="00E41D1E" w:rsidRDefault="006301D7"/>
    <w:p w14:paraId="2FC3B4FE" w14:textId="77777777" w:rsidR="0061352A" w:rsidRPr="0053064D" w:rsidRDefault="007B2C89">
      <w:r w:rsidRPr="0053064D">
        <w:br w:type="page"/>
      </w:r>
    </w:p>
    <w:p w14:paraId="7D0DFF88" w14:textId="598D9316" w:rsidR="000F5FB3" w:rsidRPr="000F5FB3" w:rsidRDefault="00325407" w:rsidP="000F5FB3">
      <w:pPr>
        <w:pStyle w:val="Titre1"/>
      </w:pPr>
      <w:bookmarkStart w:id="0" w:name="_Toc430880309"/>
      <w:r>
        <w:lastRenderedPageBreak/>
        <w:t>Qu’est</w:t>
      </w:r>
      <w:r w:rsidR="000C59EF">
        <w:t xml:space="preserve">-ce que </w:t>
      </w:r>
      <w:proofErr w:type="spellStart"/>
      <w:r w:rsidR="00F17038">
        <w:t>GitLab</w:t>
      </w:r>
      <w:proofErr w:type="spellEnd"/>
      <w:r w:rsidR="00F17038">
        <w:t xml:space="preserve"> et </w:t>
      </w:r>
      <w:proofErr w:type="spellStart"/>
      <w:r w:rsidR="00F17038">
        <w:t>AtlassianSourceTree</w:t>
      </w:r>
      <w:proofErr w:type="spellEnd"/>
      <w:r w:rsidR="000C59EF">
        <w:t xml:space="preserve"> et pourquoi ?</w:t>
      </w:r>
      <w:bookmarkEnd w:id="0"/>
    </w:p>
    <w:p w14:paraId="275093E0" w14:textId="6FB45494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 xml:space="preserve"> est un gestionnaire de version.</w:t>
      </w:r>
    </w:p>
    <w:p w14:paraId="4E5AD6D2" w14:textId="76477F90" w:rsidR="000F5FB3" w:rsidRPr="000F5FB3" w:rsidRDefault="000F5FB3" w:rsidP="000F5FB3">
      <w:r>
        <w:br/>
      </w:r>
      <w:r w:rsidRPr="000F5FB3">
        <w:t>Un gestionnaire de version est un système qui enregistre l'évolution d'un fichier ou d'un ensemble de fichiers au cours du temps de manière à ce qu'on puisse rappeler une version antérieure d'un fichier à tout moment.</w:t>
      </w:r>
    </w:p>
    <w:p w14:paraId="0AD66CA6" w14:textId="77777777" w:rsidR="000F5FB3" w:rsidRDefault="000F5FB3" w:rsidP="00F17038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</w:p>
    <w:p w14:paraId="3333F9CC" w14:textId="532685D8" w:rsidR="000F5FB3" w:rsidRPr="000F5FB3" w:rsidRDefault="000F5FB3" w:rsidP="00204A1E">
      <w:pPr>
        <w:pStyle w:val="Paragraphedeliste"/>
        <w:numPr>
          <w:ilvl w:val="0"/>
          <w:numId w:val="5"/>
        </w:numPr>
        <w:rPr>
          <w:u w:val="single"/>
        </w:rPr>
      </w:pPr>
      <w:r w:rsidRPr="000F5FB3">
        <w:rPr>
          <w:u w:val="single"/>
        </w:rPr>
        <w:t xml:space="preserve">Pourquoi </w:t>
      </w:r>
      <w:proofErr w:type="spellStart"/>
      <w:r w:rsidRPr="000F5FB3">
        <w:rPr>
          <w:u w:val="single"/>
        </w:rPr>
        <w:t>GitLab</w:t>
      </w:r>
      <w:proofErr w:type="spellEnd"/>
      <w:r w:rsidRPr="000F5FB3">
        <w:rPr>
          <w:u w:val="single"/>
        </w:rPr>
        <w:t> ?</w:t>
      </w:r>
    </w:p>
    <w:p w14:paraId="453D5ECB" w14:textId="77777777" w:rsidR="000F5FB3" w:rsidRPr="000F5FB3" w:rsidRDefault="000F5FB3" w:rsidP="000F5FB3"/>
    <w:p w14:paraId="40684109" w14:textId="2EBD0758" w:rsidR="00446099" w:rsidRDefault="00362204" w:rsidP="00446099">
      <w:pPr>
        <w:jc w:val="left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CE09854" wp14:editId="0DF1BE8B">
            <wp:simplePos x="0" y="0"/>
            <wp:positionH relativeFrom="column">
              <wp:posOffset>564515</wp:posOffset>
            </wp:positionH>
            <wp:positionV relativeFrom="paragraph">
              <wp:posOffset>1367155</wp:posOffset>
            </wp:positionV>
            <wp:extent cx="1212215" cy="809625"/>
            <wp:effectExtent l="0" t="0" r="6985" b="9525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21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5FB3" w:rsidRPr="000F5FB3">
        <w:t xml:space="preserve">Si vous êtes un développeur </w:t>
      </w:r>
      <w:r w:rsidR="000F5FB3">
        <w:t>par exemple</w:t>
      </w:r>
      <w:r w:rsidR="000F5FB3" w:rsidRPr="000F5FB3">
        <w:t xml:space="preserve">, </w:t>
      </w:r>
      <w:r w:rsidR="000F5FB3">
        <w:t>et</w:t>
      </w:r>
      <w:r w:rsidR="000F5FB3" w:rsidRPr="000F5FB3">
        <w:t xml:space="preserve"> que vous voulez conserver toutes les versions </w:t>
      </w:r>
      <w:r w:rsidR="000F5FB3">
        <w:t>de votre code</w:t>
      </w:r>
      <w:r w:rsidR="000F5FB3" w:rsidRPr="000F5FB3">
        <w:t>, un système de gestion de version (</w:t>
      </w:r>
      <w:r w:rsidR="000F5FB3" w:rsidRPr="000F5FB3">
        <w:rPr>
          <w:b/>
        </w:rPr>
        <w:t>VCS</w:t>
      </w:r>
      <w:r w:rsidR="000F5FB3" w:rsidRPr="000F5FB3">
        <w:t xml:space="preserve"> en anglais pour Version Control System) est un outil qu'il est </w:t>
      </w:r>
      <w:r w:rsidR="00173CB5">
        <w:t>sage</w:t>
      </w:r>
      <w:r w:rsidR="000F5FB3">
        <w:t xml:space="preserve"> </w:t>
      </w:r>
      <w:r w:rsidR="000F5FB3" w:rsidRPr="000F5FB3">
        <w:t>d'utiliser. Il vous permet de ramener un fichier à un état précédent, de ramener le projet complet à un état précédent, de visualiser les changements au cours du temps, de voir qui a modifié quelque chose qui pourrait causer un problème, qui a introduit un problème et quand, et plus encore. Utiliser un VCS signifie aussi généralement que si vous vous trompez ou que vous perdez des fichiers, vous pouvez facilement revenir à un état stable. De plus, vous obtenez tous ces avantages avec peu de travail additionnel.</w:t>
      </w:r>
      <w:r w:rsidR="00257A1F">
        <w:t xml:space="preserve"> Voici</w:t>
      </w:r>
      <w:r w:rsidR="00446099">
        <w:t xml:space="preserve"> comment ça fonctionne :</w:t>
      </w:r>
      <w:r w:rsidR="00446099">
        <w:br/>
      </w:r>
      <w:r w:rsidR="00446099">
        <w:br/>
        <w:t xml:space="preserve">Il existe un </w:t>
      </w:r>
      <w:r w:rsidR="00446099" w:rsidRPr="002F7B06">
        <w:rPr>
          <w:b/>
        </w:rPr>
        <w:t>dépôt de fichier central</w:t>
      </w:r>
      <w:r>
        <w:t xml:space="preserve">, stocké dans un serveur. Ce dépôt sert de base, c’est la « référence » des sources : </w:t>
      </w:r>
    </w:p>
    <w:p w14:paraId="3D3EFF2E" w14:textId="77777777" w:rsidR="002F7B06" w:rsidRDefault="002F7B06" w:rsidP="00446099">
      <w:pPr>
        <w:jc w:val="left"/>
      </w:pPr>
    </w:p>
    <w:p w14:paraId="2F0D0BCE" w14:textId="77777777" w:rsidR="00362204" w:rsidRDefault="00362204" w:rsidP="00446099">
      <w:pPr>
        <w:jc w:val="left"/>
      </w:pPr>
    </w:p>
    <w:p w14:paraId="228AA877" w14:textId="77777777" w:rsidR="00362204" w:rsidRDefault="00362204" w:rsidP="00446099">
      <w:pPr>
        <w:jc w:val="left"/>
      </w:pPr>
    </w:p>
    <w:p w14:paraId="3C6DB3C6" w14:textId="77777777" w:rsidR="00362204" w:rsidRDefault="00362204" w:rsidP="00446099">
      <w:pPr>
        <w:jc w:val="left"/>
      </w:pPr>
    </w:p>
    <w:p w14:paraId="0E279F35" w14:textId="77777777" w:rsidR="00362204" w:rsidRDefault="00362204" w:rsidP="00446099">
      <w:pPr>
        <w:jc w:val="left"/>
      </w:pPr>
    </w:p>
    <w:p w14:paraId="38E213E8" w14:textId="0C8AA645" w:rsidR="002F7B06" w:rsidRDefault="00C81ED2" w:rsidP="00446099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8569D21" wp14:editId="2B7B4CBC">
            <wp:simplePos x="0" y="0"/>
            <wp:positionH relativeFrom="column">
              <wp:posOffset>640715</wp:posOffset>
            </wp:positionH>
            <wp:positionV relativeFrom="paragraph">
              <wp:posOffset>605155</wp:posOffset>
            </wp:positionV>
            <wp:extent cx="1295400" cy="819150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7B06">
        <w:t xml:space="preserve">Nous avons ensuite des contributeurs, </w:t>
      </w:r>
      <w:r>
        <w:t>par exemple « </w:t>
      </w:r>
      <w:proofErr w:type="spellStart"/>
      <w:r>
        <w:t>Developer</w:t>
      </w:r>
      <w:proofErr w:type="spellEnd"/>
      <w:r>
        <w:t xml:space="preserve"> B </w:t>
      </w:r>
      <w:r w:rsidR="00C506B0">
        <w:t xml:space="preserve">». </w:t>
      </w:r>
      <w:r w:rsidR="002F7B06">
        <w:t>Lorsque vous arrivez sur un projet existant, vous devez cloner</w:t>
      </w:r>
      <w:r w:rsidR="00362204">
        <w:t xml:space="preserve"> le projet sur votre poste, en « local ». V</w:t>
      </w:r>
      <w:r w:rsidR="00646305">
        <w:t>ous allez donc « copier »</w:t>
      </w:r>
      <w:r w:rsidR="002F7B06">
        <w:t xml:space="preserve"> </w:t>
      </w:r>
      <w:r w:rsidR="00646305">
        <w:t xml:space="preserve">les sources </w:t>
      </w:r>
      <w:r>
        <w:t>sur votre ordinateur. Vous aurez donc votre propre répertoire.</w:t>
      </w:r>
      <w:r>
        <w:br/>
      </w:r>
      <w:r>
        <w:br/>
      </w:r>
    </w:p>
    <w:p w14:paraId="343B8DC2" w14:textId="77777777" w:rsidR="00C81ED2" w:rsidRDefault="00C81ED2" w:rsidP="00446099">
      <w:pPr>
        <w:jc w:val="left"/>
      </w:pPr>
    </w:p>
    <w:p w14:paraId="563DCDC6" w14:textId="77777777" w:rsidR="00C81ED2" w:rsidRDefault="00C81ED2" w:rsidP="00446099">
      <w:pPr>
        <w:jc w:val="left"/>
      </w:pPr>
    </w:p>
    <w:p w14:paraId="1C0C16C0" w14:textId="77777777" w:rsidR="00C81ED2" w:rsidRDefault="00C81ED2" w:rsidP="00446099">
      <w:pPr>
        <w:jc w:val="left"/>
      </w:pPr>
    </w:p>
    <w:p w14:paraId="16D173DB" w14:textId="77777777" w:rsidR="00C81ED2" w:rsidRDefault="00C81ED2" w:rsidP="00446099">
      <w:pPr>
        <w:jc w:val="left"/>
      </w:pPr>
    </w:p>
    <w:p w14:paraId="7C56638F" w14:textId="1F551E65" w:rsidR="00C81ED2" w:rsidRPr="00235A9A" w:rsidRDefault="00C81ED2" w:rsidP="00446099">
      <w:pPr>
        <w:jc w:val="left"/>
      </w:pPr>
      <w:r>
        <w:br/>
        <w:t xml:space="preserve">Cela fait à présent deux répertoires, le </w:t>
      </w:r>
      <w:r w:rsidRPr="00C81ED2">
        <w:rPr>
          <w:b/>
        </w:rPr>
        <w:t>dépôt central</w:t>
      </w:r>
      <w:r>
        <w:t xml:space="preserve"> et le </w:t>
      </w:r>
      <w:r w:rsidRPr="00C81ED2">
        <w:rPr>
          <w:b/>
        </w:rPr>
        <w:t>dépôt local</w:t>
      </w:r>
      <w:r>
        <w:t>.</w:t>
      </w:r>
      <w:r w:rsidR="00C506B0">
        <w:t xml:space="preserve"> Quand vous travaillez, vous travaillez sur les sources qui sont en </w:t>
      </w:r>
      <w:r w:rsidR="00C506B0">
        <w:rPr>
          <w:b/>
        </w:rPr>
        <w:t>local</w:t>
      </w:r>
      <w:r w:rsidR="00C506B0">
        <w:t>. Après avoir mis à jour les sources locales</w:t>
      </w:r>
      <w:r w:rsidR="006C3F54">
        <w:t>, il est nécessaire de faire un « </w:t>
      </w:r>
      <w:r w:rsidR="0024574C" w:rsidRPr="0024574C">
        <w:rPr>
          <w:b/>
        </w:rPr>
        <w:t>Commit</w:t>
      </w:r>
      <w:r w:rsidR="0024574C">
        <w:t> »</w:t>
      </w:r>
      <w:r w:rsidR="006C3F54">
        <w:t>. Cela permet de créer une révision (version) en local.</w:t>
      </w:r>
      <w:r w:rsidR="00235A9A">
        <w:t xml:space="preserve"> </w:t>
      </w:r>
      <w:r w:rsidR="006C3F54">
        <w:t>I</w:t>
      </w:r>
      <w:r w:rsidR="00235A9A">
        <w:t>l est</w:t>
      </w:r>
      <w:r w:rsidR="006C3F54">
        <w:t xml:space="preserve"> ensuite</w:t>
      </w:r>
      <w:r w:rsidR="00235A9A">
        <w:t xml:space="preserve"> nécessaire de mettre à jour le </w:t>
      </w:r>
      <w:r w:rsidR="00235A9A">
        <w:rPr>
          <w:b/>
        </w:rPr>
        <w:t>dépôt central</w:t>
      </w:r>
      <w:r w:rsidR="00235A9A">
        <w:t xml:space="preserve"> en effectuant un « </w:t>
      </w:r>
      <w:r w:rsidR="00235A9A">
        <w:rPr>
          <w:b/>
        </w:rPr>
        <w:t>Push</w:t>
      </w:r>
      <w:r w:rsidR="00235A9A">
        <w:t> ». Nous allons « pousser » les sources vers le serveur.</w:t>
      </w:r>
    </w:p>
    <w:p w14:paraId="19365E56" w14:textId="7369DBB8" w:rsidR="00C81ED2" w:rsidRDefault="00C506B0" w:rsidP="00446099">
      <w:pPr>
        <w:jc w:val="left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51BAEB" wp14:editId="1594DE73">
            <wp:simplePos x="0" y="0"/>
            <wp:positionH relativeFrom="column">
              <wp:posOffset>365389</wp:posOffset>
            </wp:positionH>
            <wp:positionV relativeFrom="paragraph">
              <wp:posOffset>142444</wp:posOffset>
            </wp:positionV>
            <wp:extent cx="2286000" cy="1866551"/>
            <wp:effectExtent l="0" t="0" r="0" b="635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659" cy="18719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ED2">
        <w:t xml:space="preserve">  </w:t>
      </w:r>
    </w:p>
    <w:p w14:paraId="105F197B" w14:textId="26039B4F" w:rsidR="00446099" w:rsidRDefault="00446099" w:rsidP="00446099">
      <w:pPr>
        <w:jc w:val="left"/>
      </w:pPr>
    </w:p>
    <w:p w14:paraId="52338442" w14:textId="77777777" w:rsidR="00235A9A" w:rsidRDefault="00235A9A" w:rsidP="00446099">
      <w:pPr>
        <w:jc w:val="left"/>
      </w:pPr>
    </w:p>
    <w:p w14:paraId="1D65BF74" w14:textId="77777777" w:rsidR="00235A9A" w:rsidRDefault="00235A9A" w:rsidP="00446099">
      <w:pPr>
        <w:jc w:val="left"/>
      </w:pPr>
    </w:p>
    <w:p w14:paraId="636E990F" w14:textId="77777777" w:rsidR="00235A9A" w:rsidRDefault="00235A9A" w:rsidP="00446099">
      <w:pPr>
        <w:jc w:val="left"/>
      </w:pPr>
    </w:p>
    <w:p w14:paraId="24F2BF13" w14:textId="77777777" w:rsidR="00235A9A" w:rsidRDefault="00235A9A" w:rsidP="00446099">
      <w:pPr>
        <w:jc w:val="left"/>
      </w:pPr>
    </w:p>
    <w:p w14:paraId="72589E40" w14:textId="77777777" w:rsidR="00CB2BBB" w:rsidRDefault="00CB2BBB" w:rsidP="00446099">
      <w:pPr>
        <w:jc w:val="left"/>
      </w:pPr>
    </w:p>
    <w:p w14:paraId="4CBBE3AD" w14:textId="77777777" w:rsidR="00CB2BBB" w:rsidRDefault="00CB2BBB" w:rsidP="00446099">
      <w:pPr>
        <w:jc w:val="left"/>
      </w:pPr>
    </w:p>
    <w:p w14:paraId="5F1A4960" w14:textId="77777777" w:rsidR="00CB2BBB" w:rsidRDefault="00CB2BBB" w:rsidP="00446099">
      <w:pPr>
        <w:jc w:val="left"/>
      </w:pPr>
    </w:p>
    <w:p w14:paraId="0E7DC670" w14:textId="77777777" w:rsidR="00CB2BBB" w:rsidRDefault="00CB2BBB" w:rsidP="00446099">
      <w:pPr>
        <w:jc w:val="left"/>
      </w:pPr>
    </w:p>
    <w:p w14:paraId="0A327302" w14:textId="77777777" w:rsidR="00CB2BBB" w:rsidRDefault="00CB2BBB" w:rsidP="00446099">
      <w:pPr>
        <w:jc w:val="left"/>
      </w:pPr>
    </w:p>
    <w:p w14:paraId="4C72CFAB" w14:textId="77777777" w:rsidR="00CB2BBB" w:rsidRDefault="00CB2BBB" w:rsidP="00446099">
      <w:pPr>
        <w:jc w:val="left"/>
      </w:pPr>
    </w:p>
    <w:p w14:paraId="46E41944" w14:textId="77777777" w:rsidR="0024574C" w:rsidRDefault="0024574C" w:rsidP="00446099">
      <w:pPr>
        <w:jc w:val="left"/>
      </w:pPr>
    </w:p>
    <w:p w14:paraId="37AA26A9" w14:textId="77777777" w:rsidR="0024574C" w:rsidRDefault="0024574C" w:rsidP="00446099">
      <w:pPr>
        <w:jc w:val="left"/>
      </w:pPr>
    </w:p>
    <w:p w14:paraId="1599FCE3" w14:textId="77777777" w:rsidR="0024574C" w:rsidRDefault="0024574C" w:rsidP="00446099">
      <w:pPr>
        <w:jc w:val="left"/>
      </w:pPr>
    </w:p>
    <w:p w14:paraId="4F873B9F" w14:textId="77777777" w:rsidR="0024574C" w:rsidRDefault="0024574C" w:rsidP="00446099">
      <w:pPr>
        <w:jc w:val="left"/>
      </w:pPr>
    </w:p>
    <w:p w14:paraId="12073495" w14:textId="77777777" w:rsidR="0024574C" w:rsidRDefault="0024574C" w:rsidP="00446099">
      <w:pPr>
        <w:jc w:val="left"/>
      </w:pPr>
    </w:p>
    <w:p w14:paraId="2F93174E" w14:textId="70D99829" w:rsidR="00D87AE3" w:rsidRDefault="00D87AE3" w:rsidP="00446099">
      <w:pPr>
        <w:jc w:val="left"/>
      </w:pPr>
      <w:r>
        <w:t>Un autre développeur nommé « </w:t>
      </w:r>
      <w:proofErr w:type="spellStart"/>
      <w:r>
        <w:t>Developer</w:t>
      </w:r>
      <w:proofErr w:type="spellEnd"/>
      <w:r>
        <w:t xml:space="preserve"> A »</w:t>
      </w:r>
      <w:r w:rsidR="00512CD4">
        <w:t xml:space="preserve"> rejoint le projet. Le développeur fait également une copie du projet</w:t>
      </w:r>
      <w:r w:rsidR="005604FF">
        <w:t>.</w:t>
      </w:r>
      <w:r w:rsidR="0024574C">
        <w:t xml:space="preserve"> Des commit, des push, </w:t>
      </w:r>
      <w:proofErr w:type="gramStart"/>
      <w:r w:rsidR="0024574C">
        <w:t>des pull</w:t>
      </w:r>
      <w:proofErr w:type="gramEnd"/>
      <w:r w:rsidR="0024574C">
        <w:t xml:space="preserve"> etc... Ce qui nous donne au final le schéma suivant :</w:t>
      </w:r>
    </w:p>
    <w:p w14:paraId="6E7210CC" w14:textId="77777777" w:rsidR="0024574C" w:rsidRDefault="0024574C" w:rsidP="0024574C"/>
    <w:p w14:paraId="7EF5A054" w14:textId="7F705400" w:rsidR="00F17038" w:rsidRDefault="0024574C" w:rsidP="0024574C">
      <w:pPr>
        <w:jc w:val="center"/>
      </w:pPr>
      <w:r>
        <w:rPr>
          <w:noProof/>
        </w:rPr>
        <w:drawing>
          <wp:inline distT="0" distB="0" distL="0" distR="0" wp14:anchorId="135375F8" wp14:editId="03E16937">
            <wp:extent cx="3257550" cy="242887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099">
        <w:br/>
      </w:r>
      <w:r w:rsidR="00446099">
        <w:br/>
      </w:r>
    </w:p>
    <w:p w14:paraId="79FAF911" w14:textId="77777777" w:rsidR="00B4316A" w:rsidRDefault="00B4316A" w:rsidP="000F5FB3"/>
    <w:p w14:paraId="2C31F398" w14:textId="1D5387D9" w:rsidR="00B4316A" w:rsidRPr="009E53D6" w:rsidRDefault="00B4316A" w:rsidP="00204A1E">
      <w:pPr>
        <w:pStyle w:val="Paragraphedeliste"/>
        <w:numPr>
          <w:ilvl w:val="0"/>
          <w:numId w:val="5"/>
        </w:numPr>
        <w:rPr>
          <w:u w:val="single"/>
        </w:rPr>
      </w:pPr>
      <w:proofErr w:type="spellStart"/>
      <w:r w:rsidRPr="009E53D6">
        <w:rPr>
          <w:u w:val="single"/>
        </w:rPr>
        <w:t>Atlassian</w:t>
      </w:r>
      <w:proofErr w:type="spellEnd"/>
      <w:r w:rsidRPr="009E53D6">
        <w:rPr>
          <w:u w:val="single"/>
        </w:rPr>
        <w:t xml:space="preserve"> Source </w:t>
      </w:r>
      <w:proofErr w:type="spellStart"/>
      <w:r w:rsidRPr="009E53D6">
        <w:rPr>
          <w:u w:val="single"/>
        </w:rPr>
        <w:t>Tree</w:t>
      </w:r>
      <w:proofErr w:type="spellEnd"/>
    </w:p>
    <w:p w14:paraId="545F9A21" w14:textId="372EACD4" w:rsidR="00A47C80" w:rsidRPr="00A47C80" w:rsidDel="005C4F75" w:rsidRDefault="00173CB5" w:rsidP="00A47C80">
      <w:pPr>
        <w:rPr>
          <w:del w:id="1" w:author="FLAMANT Grégory-William" w:date="2015-09-21T16:40:00Z"/>
          <w:rFonts w:cs="Arial"/>
          <w:b/>
          <w:bCs/>
          <w:i/>
          <w:iCs/>
        </w:rPr>
      </w:pPr>
      <w:r>
        <w:br/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r>
        <w:t xml:space="preserve"> est simplement un utilitaire qui donne une interface utilisateur à </w:t>
      </w:r>
      <w:proofErr w:type="spellStart"/>
      <w:r>
        <w:t>GitLab</w:t>
      </w:r>
      <w:proofErr w:type="spellEnd"/>
      <w:r>
        <w:t xml:space="preserve">. En effet, </w:t>
      </w:r>
      <w:proofErr w:type="spellStart"/>
      <w:r>
        <w:t>GitLab</w:t>
      </w:r>
      <w:proofErr w:type="spellEnd"/>
      <w:r>
        <w:t xml:space="preserve"> est un outil de VCS </w:t>
      </w:r>
      <w:r w:rsidR="00EF31A4">
        <w:t>utilisable en ligne de commande.</w:t>
      </w:r>
      <w:r>
        <w:t xml:space="preserve"> Grâce à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  <w:del w:id="2" w:author="FLAMANT Grégory-William" w:date="2015-09-21T16:40:00Z">
        <w:r w:rsidR="000C59EF" w:rsidDel="005C4F75">
          <w:delText>Nous disposons d’un outil nommé « GitLab »</w:delText>
        </w:r>
      </w:del>
    </w:p>
    <w:p w14:paraId="239283CB" w14:textId="3A74E5A6" w:rsidR="00CF7FCB" w:rsidRDefault="00173CB5" w:rsidP="00CF7FCB">
      <w:pPr>
        <w:rPr>
          <w:rFonts w:cs="Arial"/>
          <w:bCs/>
          <w:iCs/>
        </w:rPr>
      </w:pPr>
      <w:r>
        <w:rPr>
          <w:rFonts w:cs="Arial"/>
          <w:bCs/>
          <w:iCs/>
        </w:rPr>
        <w:t>, vous n’avez pas besoin d’apprendr</w:t>
      </w:r>
      <w:r w:rsidR="00EF31A4">
        <w:rPr>
          <w:rFonts w:cs="Arial"/>
          <w:bCs/>
          <w:iCs/>
        </w:rPr>
        <w:t>e par cœur toutes les commandes, une interface graphique simple est mise à votre disposition.</w:t>
      </w:r>
    </w:p>
    <w:p w14:paraId="11ABE801" w14:textId="77777777" w:rsidR="00EB1ECB" w:rsidRDefault="00EB1ECB" w:rsidP="00CF7FCB">
      <w:pPr>
        <w:rPr>
          <w:rFonts w:cs="Arial"/>
          <w:bCs/>
          <w:iCs/>
        </w:rPr>
      </w:pPr>
    </w:p>
    <w:p w14:paraId="0E845617" w14:textId="22FB93A6" w:rsidR="00EB1ECB" w:rsidRPr="000F5FB3" w:rsidRDefault="00EB1ECB" w:rsidP="00EB1ECB">
      <w:pPr>
        <w:pStyle w:val="Titre1"/>
      </w:pPr>
      <w:bookmarkStart w:id="3" w:name="_Toc430880310"/>
      <w:r>
        <w:t>Installation</w:t>
      </w:r>
      <w:r w:rsidR="00D55B84">
        <w:t xml:space="preserve"> et configuration</w:t>
      </w:r>
      <w:r>
        <w:t xml:space="preserve"> d’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bookmarkEnd w:id="3"/>
      <w:proofErr w:type="spellEnd"/>
    </w:p>
    <w:p w14:paraId="0AF01900" w14:textId="171DAA74" w:rsidR="00EB1ECB" w:rsidRPr="00E313EB" w:rsidRDefault="0042264B" w:rsidP="00204A1E">
      <w:pPr>
        <w:pStyle w:val="Paragraphedeliste"/>
        <w:numPr>
          <w:ilvl w:val="0"/>
          <w:numId w:val="6"/>
        </w:numPr>
        <w:rPr>
          <w:rFonts w:cs="Arial"/>
          <w:bCs/>
          <w:iCs/>
        </w:rPr>
      </w:pPr>
      <w:r>
        <w:rPr>
          <w:rFonts w:cs="Arial"/>
          <w:bCs/>
          <w:iCs/>
        </w:rPr>
        <w:t>Lancer l’exécutable</w:t>
      </w:r>
      <w:r w:rsidR="00E313EB">
        <w:rPr>
          <w:rFonts w:cs="Arial"/>
          <w:bCs/>
          <w:iCs/>
        </w:rPr>
        <w:t xml:space="preserve"> </w:t>
      </w:r>
      <w:proofErr w:type="spellStart"/>
      <w:r w:rsidR="00E313EB">
        <w:rPr>
          <w:rFonts w:cs="Arial"/>
          <w:bCs/>
          <w:iCs/>
        </w:rPr>
        <w:t>SourceTreeSetup</w:t>
      </w:r>
      <w:proofErr w:type="spellEnd"/>
      <w:r>
        <w:rPr>
          <w:rFonts w:cs="Arial"/>
          <w:bCs/>
          <w:iCs/>
        </w:rPr>
        <w:t xml:space="preserve"> qui se trouve dans</w:t>
      </w:r>
      <w:r w:rsidR="00E313EB">
        <w:rPr>
          <w:rFonts w:cs="Arial"/>
          <w:bCs/>
          <w:iCs/>
        </w:rPr>
        <w:t xml:space="preserve"> </w:t>
      </w:r>
      <w:hyperlink r:id="rId13" w:history="1">
        <w:r w:rsidR="00E313EB" w:rsidRPr="00E313EB">
          <w:rPr>
            <w:rStyle w:val="Lienhypertexte"/>
            <w:rFonts w:ascii="Segoe UI" w:hAnsi="Segoe UI" w:cs="Segoe UI"/>
            <w:sz w:val="18"/>
            <w:szCs w:val="18"/>
          </w:rPr>
          <w:t>\\domdefi.fr\Partages\Public\DSPC\Outils\Sourcetree\</w:t>
        </w:r>
      </w:hyperlink>
    </w:p>
    <w:p w14:paraId="2D6692CC" w14:textId="22E733A5" w:rsidR="00E313EB" w:rsidRDefault="00FB6ED6" w:rsidP="00204A1E">
      <w:pPr>
        <w:pStyle w:val="Paragraphedeliste"/>
        <w:numPr>
          <w:ilvl w:val="0"/>
          <w:numId w:val="6"/>
        </w:numPr>
      </w:pPr>
      <w:r>
        <w:t>Cliquer sur </w:t>
      </w:r>
      <w:r>
        <w:rPr>
          <w:b/>
        </w:rPr>
        <w:t>Suivant</w:t>
      </w:r>
      <w:r>
        <w:t> </w:t>
      </w:r>
      <w:r>
        <w:sym w:font="Wingdings" w:char="F0E0"/>
      </w:r>
      <w:r>
        <w:t xml:space="preserve"> </w:t>
      </w:r>
      <w:r>
        <w:rPr>
          <w:b/>
        </w:rPr>
        <w:t>Install</w:t>
      </w:r>
      <w:r>
        <w:t xml:space="preserve"> </w:t>
      </w:r>
      <w:r>
        <w:sym w:font="Wingdings" w:char="F0E0"/>
      </w:r>
      <w:r>
        <w:t xml:space="preserve"> </w:t>
      </w:r>
      <w:r>
        <w:rPr>
          <w:b/>
        </w:rPr>
        <w:t>Finish</w:t>
      </w:r>
      <w:r>
        <w:t>.</w:t>
      </w:r>
    </w:p>
    <w:p w14:paraId="2943A41C" w14:textId="1F6021D4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 xml:space="preserve">Ouvrir </w:t>
      </w:r>
      <w:proofErr w:type="spellStart"/>
      <w:r>
        <w:t>SourceTree</w:t>
      </w:r>
      <w:proofErr w:type="spellEnd"/>
      <w:r>
        <w:t>. L’écran suivant s’affiche :</w:t>
      </w:r>
      <w:r>
        <w:br/>
      </w:r>
      <w:r>
        <w:br/>
        <w:t xml:space="preserve">            </w:t>
      </w:r>
      <w:r>
        <w:rPr>
          <w:noProof/>
        </w:rPr>
        <w:drawing>
          <wp:inline distT="0" distB="0" distL="0" distR="0" wp14:anchorId="06C6E57E" wp14:editId="5B8D9A47">
            <wp:extent cx="3640347" cy="2918628"/>
            <wp:effectExtent l="19050" t="19050" r="17780" b="152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4045" cy="29215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85FBF9D" w14:textId="2A72D285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t>Cliquer sur « </w:t>
      </w:r>
      <w:r>
        <w:rPr>
          <w:b/>
        </w:rPr>
        <w:t>Ligne de commande</w:t>
      </w:r>
      <w:r>
        <w:t> » en haut à gauche.</w:t>
      </w:r>
      <w:r w:rsidR="00A926C1">
        <w:t xml:space="preserve"> Une fenêtre de commande s’ouvre.</w:t>
      </w:r>
      <w:r>
        <w:br/>
      </w:r>
      <w:r>
        <w:br/>
      </w:r>
    </w:p>
    <w:p w14:paraId="475AA0E7" w14:textId="6ACB52E9" w:rsidR="00D55B84" w:rsidRDefault="00D55B84" w:rsidP="00204A1E">
      <w:pPr>
        <w:pStyle w:val="Paragraphedeliste"/>
        <w:numPr>
          <w:ilvl w:val="0"/>
          <w:numId w:val="6"/>
        </w:numPr>
        <w:jc w:val="left"/>
      </w:pPr>
      <w:r>
        <w:lastRenderedPageBreak/>
        <w:t xml:space="preserve">Copier la ligne </w:t>
      </w:r>
      <w:r w:rsidRPr="00A926C1">
        <w:t>«</w:t>
      </w:r>
      <w:r>
        <w:t> </w:t>
      </w:r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git config --global </w:t>
      </w:r>
      <w:proofErr w:type="spellStart"/>
      <w:proofErr w:type="gramStart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>http.sslverify</w:t>
      </w:r>
      <w:proofErr w:type="spellEnd"/>
      <w:proofErr w:type="gramEnd"/>
      <w:r w:rsidRPr="00D55B84">
        <w:rPr>
          <w:rFonts w:ascii="Consolas" w:hAnsi="Consolas" w:cs="Consolas"/>
          <w:b/>
          <w:i/>
          <w:color w:val="333333"/>
          <w:sz w:val="18"/>
          <w:szCs w:val="18"/>
        </w:rPr>
        <w:t xml:space="preserve"> false</w:t>
      </w:r>
      <w:r>
        <w:rPr>
          <w:rFonts w:ascii="Consolas" w:hAnsi="Consolas" w:cs="Consolas"/>
          <w:color w:val="333333"/>
          <w:sz w:val="18"/>
          <w:szCs w:val="18"/>
        </w:rPr>
        <w:t> </w:t>
      </w:r>
      <w:r w:rsidRPr="00A926C1">
        <w:t>»</w:t>
      </w:r>
      <w:r w:rsidR="00A926C1">
        <w:t>.</w:t>
      </w:r>
    </w:p>
    <w:p w14:paraId="6FEA3AC7" w14:textId="16A54DC3" w:rsidR="00A926C1" w:rsidRDefault="00A926C1" w:rsidP="00204A1E">
      <w:pPr>
        <w:pStyle w:val="Paragraphedeliste"/>
        <w:numPr>
          <w:ilvl w:val="0"/>
          <w:numId w:val="6"/>
        </w:numPr>
        <w:jc w:val="left"/>
      </w:pPr>
      <w:r>
        <w:t>Pour coller la ligne dans la commande, faire un clic droit sur la fenêtre puis suivre l’arborescence comme ci-dessous :</w:t>
      </w:r>
      <w:r>
        <w:br/>
      </w:r>
      <w:r>
        <w:br/>
      </w:r>
      <w:r>
        <w:rPr>
          <w:noProof/>
        </w:rPr>
        <w:drawing>
          <wp:inline distT="0" distB="0" distL="0" distR="0" wp14:anchorId="1FD54FDF" wp14:editId="5565EBC9">
            <wp:extent cx="5781675" cy="295429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87247" cy="29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ABE5D8" w14:textId="3ED7F514" w:rsidR="00165933" w:rsidRDefault="00A926C1" w:rsidP="00204A1E">
      <w:pPr>
        <w:pStyle w:val="Paragraphedeliste"/>
        <w:numPr>
          <w:ilvl w:val="0"/>
          <w:numId w:val="6"/>
        </w:numPr>
        <w:jc w:val="left"/>
      </w:pPr>
      <w:r>
        <w:t>Appuyer sur</w:t>
      </w:r>
      <w:r w:rsidR="003C0653">
        <w:t xml:space="preserve"> Entrer</w:t>
      </w:r>
      <w:r w:rsidR="00A579F2">
        <w:t xml:space="preserve"> pour valider la ligne de commande.</w:t>
      </w:r>
      <w:r w:rsidR="004D4D84">
        <w:br/>
      </w:r>
      <w:r w:rsidR="004D4D84">
        <w:br/>
      </w:r>
      <w:r w:rsidR="004D4D84">
        <w:br/>
      </w:r>
    </w:p>
    <w:p w14:paraId="292B68C5" w14:textId="7DE1C4D2" w:rsidR="004D1F9E" w:rsidRDefault="004D4D84" w:rsidP="004D1F9E">
      <w:pPr>
        <w:jc w:val="lef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FF93D3" wp14:editId="49F09C1D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5" name="Image 5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</w:t>
      </w:r>
    </w:p>
    <w:p w14:paraId="761BD5C5" w14:textId="77777777" w:rsidR="004D4D84" w:rsidRDefault="004D4D84" w:rsidP="004D4D84">
      <w:pPr>
        <w:pStyle w:val="Titre"/>
        <w:jc w:val="left"/>
      </w:pPr>
    </w:p>
    <w:p w14:paraId="3359CDE0" w14:textId="7DC6361B" w:rsidR="004D1F9E" w:rsidRDefault="004D4D84" w:rsidP="004D4D84">
      <w:pPr>
        <w:pStyle w:val="Titre"/>
        <w:ind w:left="1418" w:firstLine="709"/>
        <w:jc w:val="left"/>
      </w:pPr>
      <w:r>
        <w:t xml:space="preserve">  Installer et configurer </w:t>
      </w:r>
      <w:proofErr w:type="spellStart"/>
      <w:r>
        <w:t>Atlassian</w:t>
      </w:r>
      <w:proofErr w:type="spellEnd"/>
      <w:r>
        <w:t xml:space="preserve"> </w:t>
      </w:r>
      <w:proofErr w:type="spellStart"/>
      <w:r>
        <w:t>SourceTree</w:t>
      </w:r>
      <w:proofErr w:type="spellEnd"/>
    </w:p>
    <w:p w14:paraId="173BD335" w14:textId="4C3858FB" w:rsidR="004D1F9E" w:rsidRDefault="004D1F9E" w:rsidP="004D1F9E">
      <w:pPr>
        <w:jc w:val="left"/>
      </w:pPr>
    </w:p>
    <w:p w14:paraId="7C8E542D" w14:textId="1692030A" w:rsidR="00A926C1" w:rsidRDefault="00A926C1" w:rsidP="00A926C1">
      <w:pPr>
        <w:ind w:left="709"/>
        <w:jc w:val="left"/>
      </w:pPr>
      <w:r>
        <w:br/>
      </w:r>
    </w:p>
    <w:p w14:paraId="4CCC0653" w14:textId="77777777" w:rsidR="001B563B" w:rsidRDefault="001B563B" w:rsidP="00A926C1">
      <w:pPr>
        <w:ind w:left="709"/>
        <w:jc w:val="left"/>
      </w:pPr>
    </w:p>
    <w:p w14:paraId="4A1B6E66" w14:textId="77777777" w:rsidR="001B563B" w:rsidRDefault="001B563B" w:rsidP="00A926C1">
      <w:pPr>
        <w:ind w:left="709"/>
        <w:jc w:val="left"/>
      </w:pPr>
    </w:p>
    <w:p w14:paraId="19672D80" w14:textId="77777777" w:rsidR="001B563B" w:rsidRDefault="001B563B" w:rsidP="00A926C1">
      <w:pPr>
        <w:ind w:left="709"/>
        <w:jc w:val="left"/>
      </w:pPr>
    </w:p>
    <w:p w14:paraId="2649574D" w14:textId="77777777" w:rsidR="001B563B" w:rsidRDefault="001B563B" w:rsidP="00A926C1">
      <w:pPr>
        <w:ind w:left="709"/>
        <w:jc w:val="left"/>
      </w:pPr>
    </w:p>
    <w:p w14:paraId="1121A084" w14:textId="65FAB103" w:rsidR="009F5940" w:rsidRPr="009F5940" w:rsidRDefault="009F5940" w:rsidP="009F5940">
      <w:pPr>
        <w:pStyle w:val="Titre1"/>
        <w:rPr>
          <w:lang w:val="en-US"/>
        </w:rPr>
      </w:pPr>
      <w:bookmarkStart w:id="4" w:name="_Toc430880311"/>
      <w:r w:rsidRPr="009F5940">
        <w:rPr>
          <w:lang w:val="en-US"/>
        </w:rPr>
        <w:t xml:space="preserve">Create / install a </w:t>
      </w:r>
      <w:proofErr w:type="spellStart"/>
      <w:r w:rsidRPr="009F5940">
        <w:rPr>
          <w:lang w:val="en-US"/>
        </w:rPr>
        <w:t>git</w:t>
      </w:r>
      <w:proofErr w:type="spellEnd"/>
      <w:r w:rsidRPr="009F5940">
        <w:rPr>
          <w:lang w:val="en-US"/>
        </w:rPr>
        <w:t xml:space="preserve"> repository manager on local server </w:t>
      </w:r>
    </w:p>
    <w:p w14:paraId="0495E0E6" w14:textId="08C443C4" w:rsidR="009F5940" w:rsidRDefault="009F5940" w:rsidP="009F5940">
      <w:r>
        <w:t>Aller sur le site :</w:t>
      </w:r>
    </w:p>
    <w:p w14:paraId="5E04CCF5" w14:textId="1C91F74D" w:rsidR="009F5940" w:rsidRDefault="0035687B" w:rsidP="009F5940">
      <w:hyperlink r:id="rId17" w:history="1">
        <w:r w:rsidR="009F5940" w:rsidRPr="00851A29">
          <w:rPr>
            <w:rStyle w:val="Lienhypertexte"/>
          </w:rPr>
          <w:t>https://git-scm.com/book/it/v2/Git-on-the-Server-Summary</w:t>
        </w:r>
      </w:hyperlink>
    </w:p>
    <w:p w14:paraId="741E2BB5" w14:textId="77777777" w:rsidR="009F5940" w:rsidRPr="009F5940" w:rsidRDefault="009F5940" w:rsidP="009F5940"/>
    <w:p w14:paraId="584B95F0" w14:textId="52909E9C" w:rsidR="00FB1778" w:rsidRDefault="006275B2" w:rsidP="00FB1778">
      <w:pPr>
        <w:pStyle w:val="Titre1"/>
      </w:pPr>
      <w:r>
        <w:t xml:space="preserve">Se connecter au </w:t>
      </w:r>
      <w:proofErr w:type="spellStart"/>
      <w:r>
        <w:t>GitLab</w:t>
      </w:r>
      <w:bookmarkEnd w:id="4"/>
      <w:proofErr w:type="spellEnd"/>
    </w:p>
    <w:p w14:paraId="5C6E98EF" w14:textId="77777777" w:rsidR="009F5940" w:rsidRPr="009F5940" w:rsidRDefault="009F5940" w:rsidP="009F5940"/>
    <w:p w14:paraId="74074911" w14:textId="77777777" w:rsidR="009F5940" w:rsidRPr="009F5940" w:rsidRDefault="009F5940" w:rsidP="009F5940"/>
    <w:p w14:paraId="4F729C5C" w14:textId="212C1CC7" w:rsidR="006275B2" w:rsidRDefault="006275B2" w:rsidP="00204A1E">
      <w:pPr>
        <w:pStyle w:val="Paragraphedeliste"/>
        <w:numPr>
          <w:ilvl w:val="0"/>
          <w:numId w:val="7"/>
        </w:numPr>
      </w:pPr>
      <w:r>
        <w:t>Se rendre à l’adresse «</w:t>
      </w:r>
      <w:hyperlink r:id="rId18" w:history="1">
        <w:r w:rsidRPr="006275B2">
          <w:rPr>
            <w:rStyle w:val="Lienhypertexte"/>
          </w:rPr>
          <w:t>https://gitlab.opcadefi.fr</w:t>
        </w:r>
      </w:hyperlink>
      <w:r>
        <w:t> </w:t>
      </w:r>
      <w:r w:rsidR="00F6210A">
        <w:t>».</w:t>
      </w:r>
    </w:p>
    <w:p w14:paraId="4954C65D" w14:textId="6DF1CB9D" w:rsidR="00BC6514" w:rsidRDefault="00BC6514" w:rsidP="00204A1E">
      <w:pPr>
        <w:pStyle w:val="Paragraphedeliste"/>
        <w:numPr>
          <w:ilvl w:val="0"/>
          <w:numId w:val="7"/>
        </w:numPr>
        <w:jc w:val="left"/>
      </w:pPr>
      <w:r>
        <w:t>Dans la partie « </w:t>
      </w:r>
      <w:proofErr w:type="spellStart"/>
      <w:r>
        <w:t>Sign</w:t>
      </w:r>
      <w:proofErr w:type="spellEnd"/>
      <w:r>
        <w:t xml:space="preserve"> in », en haut à droite, r</w:t>
      </w:r>
      <w:r w:rsidR="00F6210A">
        <w:t xml:space="preserve">enseigner ses identifiants Windows et cliquer sur « LDAP </w:t>
      </w:r>
      <w:proofErr w:type="spellStart"/>
      <w:r w:rsidR="00F6210A">
        <w:t>Sign</w:t>
      </w:r>
      <w:proofErr w:type="spellEnd"/>
      <w:r w:rsidR="00F6210A">
        <w:t xml:space="preserve"> In</w:t>
      </w:r>
      <w:r>
        <w:t xml:space="preserve"> </w:t>
      </w:r>
      <w:r w:rsidR="00F6210A">
        <w:t>»</w:t>
      </w:r>
      <w:r>
        <w:t>.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54404D7B" wp14:editId="372609DA">
            <wp:extent cx="2113472" cy="1558475"/>
            <wp:effectExtent l="0" t="0" r="127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3016" cy="156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30D77FFB" w14:textId="77777777" w:rsidR="00BC6514" w:rsidRDefault="00BC6514" w:rsidP="00BC6514">
      <w:r>
        <w:br/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9599403" wp14:editId="6C90113A">
            <wp:simplePos x="0" y="0"/>
            <wp:positionH relativeFrom="margin">
              <wp:posOffset>485775</wp:posOffset>
            </wp:positionH>
            <wp:positionV relativeFrom="paragraph">
              <wp:posOffset>12437</wp:posOffset>
            </wp:positionV>
            <wp:extent cx="942975" cy="975717"/>
            <wp:effectExtent l="0" t="0" r="0" b="0"/>
            <wp:wrapNone/>
            <wp:docPr id="13" name="Image 13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558198" w14:textId="1494F435" w:rsidR="00BC6514" w:rsidRDefault="00BC6514" w:rsidP="00BC6514">
      <w:pPr>
        <w:pStyle w:val="Titre"/>
        <w:ind w:left="1418" w:firstLine="709"/>
        <w:jc w:val="left"/>
      </w:pPr>
      <w:r>
        <w:t xml:space="preserve">  Se connecter à </w:t>
      </w:r>
      <w:proofErr w:type="spellStart"/>
      <w:r>
        <w:t>GitLab</w:t>
      </w:r>
      <w:proofErr w:type="spellEnd"/>
    </w:p>
    <w:p w14:paraId="31695F22" w14:textId="77777777" w:rsidR="00BC6514" w:rsidRDefault="00BC6514" w:rsidP="00BC6514"/>
    <w:p w14:paraId="327378F0" w14:textId="77777777" w:rsidR="00BC6514" w:rsidRDefault="00BC6514" w:rsidP="00BC6514"/>
    <w:p w14:paraId="12F36402" w14:textId="77777777" w:rsidR="00BC6514" w:rsidRDefault="00BC6514" w:rsidP="00BC6514"/>
    <w:p w14:paraId="1E506BE2" w14:textId="3D341F8A" w:rsidR="00BC6514" w:rsidRDefault="00BC6514" w:rsidP="00BC6514"/>
    <w:p w14:paraId="26E44F21" w14:textId="311BD51F" w:rsidR="0020184C" w:rsidRDefault="008A6AE2" w:rsidP="0020184C">
      <w:pPr>
        <w:pStyle w:val="Titre1"/>
      </w:pPr>
      <w:bookmarkStart w:id="5" w:name="_Toc430880312"/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AF73" wp14:editId="0C0E3D67">
                <wp:simplePos x="0" y="0"/>
                <wp:positionH relativeFrom="margin">
                  <wp:align>left</wp:align>
                </wp:positionH>
                <wp:positionV relativeFrom="paragraph">
                  <wp:posOffset>406340</wp:posOffset>
                </wp:positionV>
                <wp:extent cx="681486" cy="284672"/>
                <wp:effectExtent l="0" t="0" r="23495" b="2032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48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8D665" w14:textId="49334BF1" w:rsidR="008A6AE2" w:rsidRDefault="008A6AE2">
                            <w: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FAF73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0;margin-top:32pt;width:53.65pt;height:22.4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" fillcolor="white [3201]" strokeweight=".5pt">
                <v:textbox>
                  <w:txbxContent>
                    <w:p w14:paraId="28B8D665" w14:textId="49334BF1" w:rsidR="008A6AE2" w:rsidRDefault="008A6AE2">
                      <w: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0184C">
        <w:t xml:space="preserve">Présentation rapide de </w:t>
      </w:r>
      <w:proofErr w:type="spellStart"/>
      <w:r w:rsidR="0020184C">
        <w:t>GitLab</w:t>
      </w:r>
      <w:bookmarkEnd w:id="5"/>
      <w:proofErr w:type="spellEnd"/>
    </w:p>
    <w:p w14:paraId="6E887B89" w14:textId="13CBC9ED" w:rsidR="006275B2" w:rsidRDefault="00EE3CF9" w:rsidP="0020184C">
      <w:pPr>
        <w:ind w:left="-142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7B7E3F" wp14:editId="74BE980A">
                <wp:simplePos x="0" y="0"/>
                <wp:positionH relativeFrom="margin">
                  <wp:posOffset>4368046</wp:posOffset>
                </wp:positionH>
                <wp:positionV relativeFrom="paragraph">
                  <wp:posOffset>34997</wp:posOffset>
                </wp:positionV>
                <wp:extent cx="1699272" cy="284672"/>
                <wp:effectExtent l="0" t="0" r="15240" b="2032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272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BC25F" w14:textId="75D888E6" w:rsidR="00EE3CF9" w:rsidRDefault="00EE3CF9" w:rsidP="00EE3CF9">
                            <w:r>
                              <w:t xml:space="preserve">Gestion compte, </w:t>
                            </w:r>
                            <w:proofErr w:type="spellStart"/>
                            <w:r>
                              <w:t>logout</w:t>
                            </w:r>
                            <w:proofErr w:type="spellEnd"/>
                            <w:r>
                              <w:t>,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B7E3F" id="Zone de texte 25" o:spid="_x0000_s1027" type="#_x0000_t202" style="position:absolute;left:0;text-align:left;margin-left:343.95pt;margin-top:2.75pt;width:133.8pt;height:22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" fillcolor="white [3201]" strokeweight=".5pt">
                <v:textbox>
                  <w:txbxContent>
                    <w:p w14:paraId="4E5BC25F" w14:textId="75D888E6" w:rsidR="00EE3CF9" w:rsidRDefault="00EE3CF9" w:rsidP="00EE3CF9">
                      <w:r>
                        <w:t xml:space="preserve">Gestion compte, </w:t>
                      </w:r>
                      <w:proofErr w:type="spellStart"/>
                      <w:r>
                        <w:t>logout</w:t>
                      </w:r>
                      <w:proofErr w:type="spellEnd"/>
                      <w:r>
                        <w:t>, ...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9AAFB59" wp14:editId="3EB3581D">
                <wp:simplePos x="0" y="0"/>
                <wp:positionH relativeFrom="column">
                  <wp:posOffset>6076075</wp:posOffset>
                </wp:positionH>
                <wp:positionV relativeFrom="paragraph">
                  <wp:posOffset>242031</wp:posOffset>
                </wp:positionV>
                <wp:extent cx="138023" cy="137639"/>
                <wp:effectExtent l="38100" t="38100" r="33655" b="34290"/>
                <wp:wrapNone/>
                <wp:docPr id="24" name="Connecteur droit avec flèch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023" cy="1376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70E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4" o:spid="_x0000_s1026" type="#_x0000_t32" style="position:absolute;margin-left:478.45pt;margin-top:19.05pt;width:10.85pt;height:10.8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EB1240" wp14:editId="3B1162C1">
                <wp:simplePos x="0" y="0"/>
                <wp:positionH relativeFrom="column">
                  <wp:posOffset>5377336</wp:posOffset>
                </wp:positionH>
                <wp:positionV relativeFrom="paragraph">
                  <wp:posOffset>397306</wp:posOffset>
                </wp:positionV>
                <wp:extent cx="1483168" cy="293298"/>
                <wp:effectExtent l="76200" t="57150" r="79375" b="882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16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1F7288" id="Rectangle 23" o:spid="_x0000_s1026" style="position:absolute;margin-left:423.4pt;margin-top:31.3pt;width:116.8pt;height:23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076109" wp14:editId="213B5F83">
                <wp:simplePos x="0" y="0"/>
                <wp:positionH relativeFrom="column">
                  <wp:posOffset>11705</wp:posOffset>
                </wp:positionH>
                <wp:positionV relativeFrom="paragraph">
                  <wp:posOffset>259283</wp:posOffset>
                </wp:positionV>
                <wp:extent cx="45719" cy="112011"/>
                <wp:effectExtent l="38100" t="38100" r="50165" b="21590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120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37D29" id="Connecteur droit avec flèche 16" o:spid="_x0000_s1026" type="#_x0000_t32" style="position:absolute;margin-left:.9pt;margin-top:20.4pt;width:3.6pt;height:8.8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" strokecolor="#4579b8 [3044]">
                <v:stroke endarrow="block"/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208D86" wp14:editId="7DEAEF4C">
                <wp:simplePos x="0" y="0"/>
                <wp:positionH relativeFrom="column">
                  <wp:posOffset>5359987</wp:posOffset>
                </wp:positionH>
                <wp:positionV relativeFrom="paragraph">
                  <wp:posOffset>1664814</wp:posOffset>
                </wp:positionV>
                <wp:extent cx="1069196" cy="284672"/>
                <wp:effectExtent l="0" t="0" r="17145" b="2032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9196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9B9A" w14:textId="077AA03D" w:rsidR="008A6AE2" w:rsidRDefault="008A6AE2" w:rsidP="008A6AE2">
                            <w:r>
                              <w:t>Gestion projets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8D86" id="Zone de texte 22" o:spid="_x0000_s1028" type="#_x0000_t202" style="position:absolute;left:0;text-align:left;margin-left:422.05pt;margin-top:131.1pt;width:84.2pt;height:22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" fillcolor="white [3201]" strokeweight=".5pt">
                <v:textbox>
                  <w:txbxContent>
                    <w:p w14:paraId="04BA9B9A" w14:textId="077AA03D" w:rsidR="008A6AE2" w:rsidRDefault="008A6AE2" w:rsidP="008A6AE2">
                      <w:r>
                        <w:t>Gestion projets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B8ACEC" wp14:editId="28A57479">
                <wp:simplePos x="0" y="0"/>
                <wp:positionH relativeFrom="column">
                  <wp:posOffset>4893885</wp:posOffset>
                </wp:positionH>
                <wp:positionV relativeFrom="paragraph">
                  <wp:posOffset>768242</wp:posOffset>
                </wp:positionV>
                <wp:extent cx="1768415" cy="1345721"/>
                <wp:effectExtent l="76200" t="57150" r="80010" b="1022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15" cy="134572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B14C8" id="Rectangle 21" o:spid="_x0000_s1026" style="position:absolute;margin-left:385.35pt;margin-top:60.5pt;width:139.2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49A09A" wp14:editId="31A811A5">
                <wp:simplePos x="0" y="0"/>
                <wp:positionH relativeFrom="column">
                  <wp:posOffset>2556498</wp:posOffset>
                </wp:positionH>
                <wp:positionV relativeFrom="paragraph">
                  <wp:posOffset>2053578</wp:posOffset>
                </wp:positionV>
                <wp:extent cx="940279" cy="284672"/>
                <wp:effectExtent l="0" t="0" r="12700" b="2032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0279" cy="28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0D9FEB" w14:textId="19212475" w:rsidR="008A6AE2" w:rsidRDefault="008A6AE2" w:rsidP="008A6AE2">
                            <w:r>
                              <w:t>Fil d’actualité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9A09A" id="Zone de texte 20" o:spid="_x0000_s1029" type="#_x0000_t202" style="position:absolute;left:0;text-align:left;margin-left:201.3pt;margin-top:161.7pt;width:74.05pt;height:22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" fillcolor="white [3201]" strokeweight=".5pt">
                <v:textbox>
                  <w:txbxContent>
                    <w:p w14:paraId="160D9FEB" w14:textId="19212475" w:rsidR="008A6AE2" w:rsidRDefault="008A6AE2" w:rsidP="008A6AE2">
                      <w:r>
                        <w:t>Fil d’actualité</w:t>
                      </w:r>
                    </w:p>
                  </w:txbxContent>
                </v:textbox>
              </v:shape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CE43D0" wp14:editId="4F97371A">
                <wp:simplePos x="0" y="0"/>
                <wp:positionH relativeFrom="column">
                  <wp:posOffset>-91810</wp:posOffset>
                </wp:positionH>
                <wp:positionV relativeFrom="paragraph">
                  <wp:posOffset>414560</wp:posOffset>
                </wp:positionV>
                <wp:extent cx="267418" cy="293298"/>
                <wp:effectExtent l="76200" t="57150" r="75565" b="8826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18" cy="293298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B35E8F" id="Rectangle 19" o:spid="_x0000_s1026" style="position:absolute;margin-left:-7.25pt;margin-top:32.65pt;width:21.05pt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8A6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D71B6F" wp14:editId="1C998B81">
                <wp:simplePos x="0" y="0"/>
                <wp:positionH relativeFrom="column">
                  <wp:posOffset>1228030</wp:posOffset>
                </wp:positionH>
                <wp:positionV relativeFrom="paragraph">
                  <wp:posOffset>1087420</wp:posOffset>
                </wp:positionV>
                <wp:extent cx="3666227" cy="2372264"/>
                <wp:effectExtent l="76200" t="57150" r="67945" b="1047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6227" cy="2372264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9E5B4" id="Rectangle 18" o:spid="_x0000_s1026" style="position:absolute;margin-left:96.7pt;margin-top:85.6pt;width:288.7pt;height:186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br/>
      </w:r>
      <w:r w:rsidR="0020184C">
        <w:rPr>
          <w:noProof/>
        </w:rPr>
        <w:drawing>
          <wp:inline distT="0" distB="0" distL="0" distR="0" wp14:anchorId="27AAF9E6" wp14:editId="640A0AD9">
            <wp:extent cx="6925501" cy="2820838"/>
            <wp:effectExtent l="0" t="0" r="889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947117" cy="2829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C6641" w14:textId="77777777" w:rsidR="0020184C" w:rsidRDefault="0020184C" w:rsidP="00BC6514">
      <w:pPr>
        <w:jc w:val="left"/>
      </w:pPr>
    </w:p>
    <w:p w14:paraId="19AB871C" w14:textId="77777777" w:rsidR="0020184C" w:rsidRDefault="0020184C" w:rsidP="00BC6514">
      <w:pPr>
        <w:jc w:val="left"/>
      </w:pPr>
    </w:p>
    <w:p w14:paraId="6D533FA4" w14:textId="77777777" w:rsidR="00070838" w:rsidRDefault="00070838" w:rsidP="00BC6514">
      <w:pPr>
        <w:jc w:val="left"/>
      </w:pPr>
    </w:p>
    <w:p w14:paraId="2DBD5F7B" w14:textId="77777777" w:rsidR="00070838" w:rsidRPr="006275B2" w:rsidRDefault="00070838" w:rsidP="00BC6514">
      <w:pPr>
        <w:jc w:val="left"/>
      </w:pPr>
    </w:p>
    <w:p w14:paraId="60D3D1C0" w14:textId="0FC4F022" w:rsidR="00BC6514" w:rsidRDefault="00BC6514" w:rsidP="00BC6514">
      <w:pPr>
        <w:pStyle w:val="Titre1"/>
      </w:pPr>
      <w:bookmarkStart w:id="6" w:name="_Toc430880313"/>
      <w:r>
        <w:t>Cloner un projet</w:t>
      </w:r>
      <w:bookmarkEnd w:id="6"/>
    </w:p>
    <w:p w14:paraId="3E10B886" w14:textId="0BCD5DE8" w:rsidR="001F105A" w:rsidRPr="006B3D01" w:rsidRDefault="0020184C" w:rsidP="001F105A">
      <w:pPr>
        <w:jc w:val="left"/>
      </w:pPr>
      <w:r>
        <w:t>Cloner un projet signifie récupérer les sources du serveur vers votre ordinateur. Autrement dit, récupérer les sources distantes en local.</w:t>
      </w:r>
      <w:r w:rsidR="006B3D01">
        <w:t xml:space="preserve"> </w:t>
      </w:r>
      <w:r w:rsidR="006B3D01">
        <w:br/>
      </w:r>
      <w:r w:rsidR="006B3D01">
        <w:br/>
      </w:r>
      <w:r w:rsidR="006B3D01">
        <w:rPr>
          <w:i/>
        </w:rPr>
        <w:t>Nb : il est nécessaire de faire partie d’un projet avant de cloner un projet.</w:t>
      </w:r>
    </w:p>
    <w:p w14:paraId="7E6B1F20" w14:textId="250516B4" w:rsidR="001B563B" w:rsidRDefault="0020184C" w:rsidP="001F105A">
      <w:pPr>
        <w:jc w:val="left"/>
      </w:pPr>
      <w:r>
        <w:br/>
      </w:r>
      <w:r w:rsidR="001F105A">
        <w:t xml:space="preserve">1. </w:t>
      </w:r>
      <w:r>
        <w:t xml:space="preserve"> Dans</w:t>
      </w:r>
      <w:r w:rsidR="00070838">
        <w:t xml:space="preserve"> l’accueil</w:t>
      </w:r>
      <w:r>
        <w:t xml:space="preserve"> </w:t>
      </w:r>
      <w:proofErr w:type="spellStart"/>
      <w:r>
        <w:t>GitLab</w:t>
      </w:r>
      <w:proofErr w:type="spellEnd"/>
      <w:r w:rsidR="001F105A">
        <w:t>, dans la partie Gestion projets, cliquer sur le nom du projet.</w:t>
      </w:r>
    </w:p>
    <w:p w14:paraId="4F44C11F" w14:textId="46BC77BF" w:rsidR="001F105A" w:rsidRDefault="006B3D01" w:rsidP="006B3D01">
      <w:pPr>
        <w:jc w:val="left"/>
      </w:pPr>
      <w:r>
        <w:lastRenderedPageBreak/>
        <w:t>2. Cliquer sur « </w:t>
      </w:r>
      <w:r>
        <w:rPr>
          <w:b/>
        </w:rPr>
        <w:t>HTTPS </w:t>
      </w:r>
      <w:r w:rsidRPr="006B3D01">
        <w:t>»</w:t>
      </w:r>
      <w:r>
        <w:t xml:space="preserve"> puis copier le lien.</w:t>
      </w:r>
      <w:r w:rsidRPr="006B3D01">
        <w:rPr>
          <w:noProof/>
        </w:rPr>
        <w:t xml:space="preserve"> </w:t>
      </w:r>
    </w:p>
    <w:p w14:paraId="0C050AB9" w14:textId="34B4A0E2" w:rsidR="006B3D01" w:rsidRPr="006B3D01" w:rsidRDefault="006B3D01" w:rsidP="006B3D0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2BAC845" wp14:editId="050BB853">
                <wp:simplePos x="0" y="0"/>
                <wp:positionH relativeFrom="column">
                  <wp:posOffset>1779905</wp:posOffset>
                </wp:positionH>
                <wp:positionV relativeFrom="paragraph">
                  <wp:posOffset>482336</wp:posOffset>
                </wp:positionV>
                <wp:extent cx="3692105" cy="224286"/>
                <wp:effectExtent l="76200" t="57150" r="80010" b="996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2105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3B11E" id="Rectangle 27" o:spid="_x0000_s1026" style="position:absolute;margin-left:140.15pt;margin-top:38pt;width:290.7pt;height:17.6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8933154" wp14:editId="6E0FD40C">
            <wp:extent cx="6332891" cy="1063757"/>
            <wp:effectExtent l="0" t="0" r="0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50199" cy="106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8348D" w14:textId="249CBA04" w:rsidR="001F105A" w:rsidRDefault="00C512B2" w:rsidP="001F7BDC">
      <w:pPr>
        <w:jc w:val="left"/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0D1363F1" wp14:editId="271F6EEC">
            <wp:simplePos x="0" y="0"/>
            <wp:positionH relativeFrom="column">
              <wp:posOffset>4229687</wp:posOffset>
            </wp:positionH>
            <wp:positionV relativeFrom="paragraph">
              <wp:posOffset>7392</wp:posOffset>
            </wp:positionV>
            <wp:extent cx="1009650" cy="561975"/>
            <wp:effectExtent l="0" t="0" r="0" b="9525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/>
      </w:r>
      <w:r w:rsidR="001F7BDC">
        <w:t xml:space="preserve">3. </w:t>
      </w:r>
      <w:r w:rsidR="00EE0740">
        <w:t xml:space="preserve">Dans </w:t>
      </w:r>
      <w:proofErr w:type="spellStart"/>
      <w:r>
        <w:t>SourceTree</w:t>
      </w:r>
      <w:proofErr w:type="spellEnd"/>
      <w:r>
        <w:t xml:space="preserve">, cliquer sur « Cloner / Nouveau », en haut à gauche : </w:t>
      </w:r>
    </w:p>
    <w:p w14:paraId="4787D1A9" w14:textId="77777777" w:rsidR="00C512B2" w:rsidRDefault="00C512B2" w:rsidP="001F7BDC">
      <w:pPr>
        <w:jc w:val="left"/>
      </w:pPr>
    </w:p>
    <w:p w14:paraId="7E2B720D" w14:textId="01B46F4E" w:rsidR="00C512B2" w:rsidRDefault="00C512B2" w:rsidP="001F7BDC">
      <w:pPr>
        <w:jc w:val="left"/>
      </w:pPr>
    </w:p>
    <w:p w14:paraId="10741E57" w14:textId="48FB67E2" w:rsidR="00C512B2" w:rsidRDefault="00C512B2" w:rsidP="001F7BDC">
      <w:pPr>
        <w:jc w:val="left"/>
      </w:pPr>
      <w:r>
        <w:t>4. Dans la fenêtre qui apparaît, dans l’onglet « Cloner un dépôt », coller le lien dans « Source / URL » puis cliquer sur le champ « Destination ».</w:t>
      </w:r>
    </w:p>
    <w:p w14:paraId="4FF98992" w14:textId="3EA9D1A2" w:rsidR="00C512B2" w:rsidRDefault="00C512B2" w:rsidP="001F7BDC">
      <w:pPr>
        <w:jc w:val="left"/>
      </w:pPr>
    </w:p>
    <w:p w14:paraId="61B83AB8" w14:textId="32CB271C" w:rsidR="00C512B2" w:rsidRDefault="00C512B2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E330A8" wp14:editId="6AA46A2E">
                <wp:simplePos x="0" y="0"/>
                <wp:positionH relativeFrom="column">
                  <wp:posOffset>1340173</wp:posOffset>
                </wp:positionH>
                <wp:positionV relativeFrom="paragraph">
                  <wp:posOffset>467899</wp:posOffset>
                </wp:positionV>
                <wp:extent cx="3312544" cy="155096"/>
                <wp:effectExtent l="76200" t="57150" r="78740" b="9271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2544" cy="15509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96CFBF" id="Rectangle 32" o:spid="_x0000_s1026" style="position:absolute;margin-left:105.55pt;margin-top:36.85pt;width:260.85pt;height:12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D1F71C" wp14:editId="440483CD">
                <wp:simplePos x="0" y="0"/>
                <wp:positionH relativeFrom="column">
                  <wp:posOffset>1857758</wp:posOffset>
                </wp:positionH>
                <wp:positionV relativeFrom="paragraph">
                  <wp:posOffset>165975</wp:posOffset>
                </wp:positionV>
                <wp:extent cx="810883" cy="224286"/>
                <wp:effectExtent l="76200" t="57150" r="85090" b="9969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83" cy="22428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408466" id="Rectangle 31" o:spid="_x0000_s1026" style="position:absolute;margin-left:146.3pt;margin-top:13.05pt;width:63.85pt;height:17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7A60723" wp14:editId="077588EC">
            <wp:extent cx="3976778" cy="1965784"/>
            <wp:effectExtent l="0" t="0" r="508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8213" cy="197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CB4AE0" w14:textId="08D7AA0F" w:rsidR="003E6DB4" w:rsidRDefault="003E6DB4" w:rsidP="003E6DB4">
      <w:pPr>
        <w:jc w:val="left"/>
      </w:pPr>
      <w:r>
        <w:t xml:space="preserve">5. Attendre la vérification :    </w:t>
      </w:r>
      <w:r>
        <w:rPr>
          <w:noProof/>
        </w:rPr>
        <w:drawing>
          <wp:inline distT="0" distB="0" distL="0" distR="0" wp14:anchorId="6B562D9F" wp14:editId="535E1344">
            <wp:extent cx="2543175" cy="238125"/>
            <wp:effectExtent l="19050" t="19050" r="28575" b="2857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3812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33166C" w14:textId="1416639D" w:rsidR="003E6DB4" w:rsidRDefault="003E6DB4" w:rsidP="003E6DB4">
      <w:pPr>
        <w:jc w:val="left"/>
      </w:pPr>
      <w:r>
        <w:t>6. Dans la fenêtre « </w:t>
      </w:r>
      <w:proofErr w:type="spellStart"/>
      <w:r>
        <w:t>Authenticate</w:t>
      </w:r>
      <w:proofErr w:type="spellEnd"/>
      <w:r>
        <w:t> » qui apparaît, saisir les identifiants LDAP et cliquer sur « </w:t>
      </w:r>
      <w:r>
        <w:rPr>
          <w:b/>
        </w:rPr>
        <w:t>Login</w:t>
      </w:r>
      <w:r>
        <w:t> ».</w:t>
      </w:r>
      <w:r>
        <w:br/>
      </w:r>
      <w:r>
        <w:br/>
        <w:t xml:space="preserve">    </w:t>
      </w:r>
      <w:r>
        <w:rPr>
          <w:noProof/>
        </w:rPr>
        <w:drawing>
          <wp:inline distT="0" distB="0" distL="0" distR="0" wp14:anchorId="64117F8B" wp14:editId="4B773309">
            <wp:extent cx="3467819" cy="162581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79767" cy="1631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EC8AA" w14:textId="77777777" w:rsidR="003E6DB4" w:rsidRDefault="003E6DB4" w:rsidP="003E6DB4">
      <w:pPr>
        <w:jc w:val="left"/>
      </w:pPr>
      <w:r>
        <w:br/>
        <w:t>7. Si l’opération s’est bien déroulée, vous verrez le message suivant :</w:t>
      </w:r>
    </w:p>
    <w:p w14:paraId="4E6DD5F2" w14:textId="3DE7855E" w:rsidR="003E6DB4" w:rsidRDefault="004D3BF8" w:rsidP="003E6D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600E6E5" wp14:editId="3FE50F4B">
                <wp:simplePos x="0" y="0"/>
                <wp:positionH relativeFrom="margin">
                  <wp:posOffset>1517650</wp:posOffset>
                </wp:positionH>
                <wp:positionV relativeFrom="paragraph">
                  <wp:posOffset>374386</wp:posOffset>
                </wp:positionV>
                <wp:extent cx="2096219" cy="163901"/>
                <wp:effectExtent l="76200" t="57150" r="75565" b="1028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19" cy="163901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70B2D" id="Rectangle 36" o:spid="_x0000_s1026" style="position:absolute;margin-left:119.5pt;margin-top:29.5pt;width:165.05pt;height:12.9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65D06F97" wp14:editId="75F43598">
            <wp:simplePos x="0" y="0"/>
            <wp:positionH relativeFrom="column">
              <wp:posOffset>1537970</wp:posOffset>
            </wp:positionH>
            <wp:positionV relativeFrom="paragraph">
              <wp:posOffset>73228</wp:posOffset>
            </wp:positionV>
            <wp:extent cx="3409950" cy="485775"/>
            <wp:effectExtent l="0" t="0" r="0" b="9525"/>
            <wp:wrapNone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DB4">
        <w:br/>
      </w:r>
    </w:p>
    <w:p w14:paraId="70F18943" w14:textId="77777777" w:rsidR="00DC1165" w:rsidRDefault="00DC1165" w:rsidP="003E6DB4">
      <w:pPr>
        <w:jc w:val="center"/>
      </w:pPr>
    </w:p>
    <w:p w14:paraId="1907D47A" w14:textId="77777777" w:rsidR="00DC1165" w:rsidRDefault="00DC1165" w:rsidP="003E6DB4">
      <w:pPr>
        <w:jc w:val="center"/>
      </w:pPr>
    </w:p>
    <w:p w14:paraId="5C6EFDEC" w14:textId="4854AF02" w:rsidR="00DC1165" w:rsidRDefault="008E542C" w:rsidP="00DC1165">
      <w:pPr>
        <w:jc w:val="left"/>
      </w:pPr>
      <w:r>
        <w:t>8. Valider en cliquant sur « </w:t>
      </w:r>
      <w:r w:rsidRPr="008E542C">
        <w:rPr>
          <w:b/>
        </w:rPr>
        <w:t>Cloner</w:t>
      </w:r>
      <w:r>
        <w:t> ».</w:t>
      </w:r>
    </w:p>
    <w:p w14:paraId="6D66D002" w14:textId="46E10ECA" w:rsidR="00BE2C1F" w:rsidRDefault="00BE2C1F" w:rsidP="00DC1165">
      <w:pPr>
        <w:jc w:val="left"/>
      </w:pPr>
      <w:r>
        <w:rPr>
          <w:noProof/>
        </w:rPr>
        <w:drawing>
          <wp:anchor distT="0" distB="0" distL="114300" distR="114300" simplePos="0" relativeHeight="251697152" behindDoc="0" locked="0" layoutInCell="1" allowOverlap="1" wp14:anchorId="645BCE0B" wp14:editId="45299E10">
            <wp:simplePos x="0" y="0"/>
            <wp:positionH relativeFrom="column">
              <wp:posOffset>115091</wp:posOffset>
            </wp:positionH>
            <wp:positionV relativeFrom="paragraph">
              <wp:posOffset>182461</wp:posOffset>
            </wp:positionV>
            <wp:extent cx="5718810" cy="688975"/>
            <wp:effectExtent l="0" t="0" r="0" b="0"/>
            <wp:wrapNone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9. Attendre le clonage...</w:t>
      </w:r>
      <w:r>
        <w:br/>
        <w:t xml:space="preserve">    </w:t>
      </w:r>
    </w:p>
    <w:p w14:paraId="10E65ECB" w14:textId="77777777" w:rsidR="00BE2C1F" w:rsidRDefault="00BE2C1F" w:rsidP="00DC1165">
      <w:pPr>
        <w:jc w:val="left"/>
      </w:pPr>
    </w:p>
    <w:p w14:paraId="44353714" w14:textId="77777777" w:rsidR="00BE2C1F" w:rsidRDefault="00BE2C1F" w:rsidP="00DC1165">
      <w:pPr>
        <w:jc w:val="left"/>
      </w:pPr>
    </w:p>
    <w:p w14:paraId="68A1B05D" w14:textId="77777777" w:rsidR="00BE2C1F" w:rsidRDefault="00BE2C1F" w:rsidP="00DC1165">
      <w:pPr>
        <w:jc w:val="left"/>
      </w:pPr>
    </w:p>
    <w:p w14:paraId="604A543B" w14:textId="77777777" w:rsidR="00BE2C1F" w:rsidRDefault="00BE2C1F" w:rsidP="00DC1165">
      <w:pPr>
        <w:jc w:val="left"/>
      </w:pPr>
    </w:p>
    <w:p w14:paraId="1E8E3BB8" w14:textId="37BBC99E" w:rsidR="00BE2C1F" w:rsidRDefault="00BE2C1F" w:rsidP="00DC1165">
      <w:pPr>
        <w:jc w:val="left"/>
      </w:pPr>
      <w:r>
        <w:lastRenderedPageBreak/>
        <w:t xml:space="preserve">10. Le projet apparaît bien à l’accueil de </w:t>
      </w:r>
      <w:proofErr w:type="spellStart"/>
      <w:r>
        <w:t>SourceTree</w:t>
      </w:r>
      <w:proofErr w:type="spellEnd"/>
      <w:r w:rsidR="00322BD4">
        <w:t xml:space="preserve"> ainsi que dans l’explorateur de fichier.</w:t>
      </w:r>
    </w:p>
    <w:p w14:paraId="3669CC11" w14:textId="16978BC4" w:rsidR="00BE2C1F" w:rsidRDefault="00BE2C1F" w:rsidP="00DC1165">
      <w:pPr>
        <w:jc w:val="left"/>
      </w:pPr>
    </w:p>
    <w:p w14:paraId="13C66ADD" w14:textId="4ED9A695" w:rsidR="00BE2C1F" w:rsidRDefault="00BE2C1F" w:rsidP="00BE2C1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1FD45A" wp14:editId="7FE90049">
                <wp:simplePos x="0" y="0"/>
                <wp:positionH relativeFrom="margin">
                  <wp:posOffset>503411</wp:posOffset>
                </wp:positionH>
                <wp:positionV relativeFrom="paragraph">
                  <wp:posOffset>421412</wp:posOffset>
                </wp:positionV>
                <wp:extent cx="1173193" cy="241540"/>
                <wp:effectExtent l="76200" t="57150" r="84455" b="10160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193" cy="24154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E6C4D3" id="Rectangle 39" o:spid="_x0000_s1026" style="position:absolute;margin-left:39.65pt;margin-top:33.2pt;width:92.4pt;height:19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0942E5" wp14:editId="579D0C97">
            <wp:extent cx="5520906" cy="1648589"/>
            <wp:effectExtent l="0" t="0" r="3810" b="889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27062" cy="165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ACD4F" w14:textId="77777777" w:rsidR="00BE2C1F" w:rsidRDefault="00BE2C1F" w:rsidP="00BE2C1F">
      <w:pPr>
        <w:jc w:val="center"/>
      </w:pPr>
    </w:p>
    <w:p w14:paraId="11934F4E" w14:textId="061FB5B6" w:rsidR="00BE2C1F" w:rsidRDefault="00322BD4" w:rsidP="00322BD4">
      <w:pPr>
        <w:jc w:val="center"/>
      </w:pPr>
      <w:r>
        <w:rPr>
          <w:noProof/>
        </w:rPr>
        <w:drawing>
          <wp:inline distT="0" distB="0" distL="0" distR="0" wp14:anchorId="098AC490" wp14:editId="2BA379B1">
            <wp:extent cx="4772025" cy="2333625"/>
            <wp:effectExtent l="0" t="0" r="9525" b="9525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271A3" w14:textId="77777777" w:rsidR="00322BD4" w:rsidRDefault="00322BD4" w:rsidP="00BE2C1F">
      <w:pPr>
        <w:jc w:val="center"/>
      </w:pPr>
    </w:p>
    <w:p w14:paraId="28BCE88E" w14:textId="7C65A94A" w:rsidR="00BE2C1F" w:rsidRDefault="00BE2C1F" w:rsidP="00BE2C1F">
      <w:pPr>
        <w:jc w:val="center"/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2883C34F" wp14:editId="7E149526">
            <wp:simplePos x="0" y="0"/>
            <wp:positionH relativeFrom="margin">
              <wp:posOffset>1115060</wp:posOffset>
            </wp:positionH>
            <wp:positionV relativeFrom="paragraph">
              <wp:posOffset>183886</wp:posOffset>
            </wp:positionV>
            <wp:extent cx="942975" cy="975360"/>
            <wp:effectExtent l="0" t="0" r="9525" b="0"/>
            <wp:wrapNone/>
            <wp:docPr id="40" name="Image 40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DF113" w14:textId="45DAF7EA" w:rsidR="00BE2C1F" w:rsidRDefault="00BE2C1F" w:rsidP="00BE2C1F">
      <w:pPr>
        <w:jc w:val="center"/>
      </w:pPr>
    </w:p>
    <w:p w14:paraId="5D53EF64" w14:textId="064FF145" w:rsidR="00BE2C1F" w:rsidRDefault="00BE2C1F" w:rsidP="00BE2C1F"/>
    <w:p w14:paraId="7813BE98" w14:textId="2E00FA45" w:rsidR="00BE2C1F" w:rsidRDefault="002D4B0C" w:rsidP="00BE2C1F">
      <w:pPr>
        <w:pStyle w:val="Titre"/>
      </w:pPr>
      <w:r>
        <w:t xml:space="preserve">Cloner un projet </w:t>
      </w:r>
      <w:proofErr w:type="spellStart"/>
      <w:r>
        <w:t>GitLab</w:t>
      </w:r>
      <w:proofErr w:type="spellEnd"/>
    </w:p>
    <w:p w14:paraId="354619AE" w14:textId="77777777" w:rsidR="00BE2C1F" w:rsidRDefault="00BE2C1F" w:rsidP="00BE2C1F">
      <w:pPr>
        <w:jc w:val="center"/>
      </w:pPr>
    </w:p>
    <w:p w14:paraId="0210B1FF" w14:textId="77777777" w:rsidR="00BE2C1F" w:rsidRDefault="00BE2C1F" w:rsidP="00BE2C1F">
      <w:pPr>
        <w:jc w:val="left"/>
      </w:pPr>
    </w:p>
    <w:p w14:paraId="5CEB74FF" w14:textId="77777777" w:rsidR="002D4B0C" w:rsidRDefault="002D4B0C" w:rsidP="00BE2C1F">
      <w:pPr>
        <w:jc w:val="left"/>
      </w:pPr>
    </w:p>
    <w:p w14:paraId="65F99298" w14:textId="77777777" w:rsidR="002D4B0C" w:rsidRDefault="002D4B0C" w:rsidP="00BE2C1F">
      <w:pPr>
        <w:jc w:val="left"/>
      </w:pPr>
    </w:p>
    <w:p w14:paraId="3279B9BF" w14:textId="241020F5" w:rsidR="00322BD4" w:rsidRDefault="00322BD4">
      <w:pPr>
        <w:spacing w:before="0" w:after="0"/>
        <w:jc w:val="left"/>
      </w:pPr>
      <w:r>
        <w:br w:type="page"/>
      </w:r>
    </w:p>
    <w:p w14:paraId="7DEFDC89" w14:textId="24ADDB14" w:rsidR="004115BA" w:rsidRDefault="00A11352" w:rsidP="004115BA">
      <w:pPr>
        <w:pStyle w:val="Titre1"/>
      </w:pPr>
      <w:bookmarkStart w:id="7" w:name="_Toc430880314"/>
      <w:r>
        <w:lastRenderedPageBreak/>
        <w:t xml:space="preserve">COMMIT et </w:t>
      </w:r>
      <w:r w:rsidR="004115BA">
        <w:t>P</w:t>
      </w:r>
      <w:r w:rsidR="007D4227">
        <w:t>USH vers le serveur distant</w:t>
      </w:r>
      <w:bookmarkEnd w:id="7"/>
    </w:p>
    <w:p w14:paraId="19CD1D37" w14:textId="77777777" w:rsidR="002D4B0C" w:rsidRDefault="002D4B0C" w:rsidP="00BE2C1F">
      <w:pPr>
        <w:jc w:val="left"/>
      </w:pPr>
    </w:p>
    <w:p w14:paraId="53BEA6CD" w14:textId="58802450" w:rsidR="00D976F6" w:rsidRDefault="007D4227" w:rsidP="00204A1E">
      <w:pPr>
        <w:pStyle w:val="Paragraphedeliste"/>
        <w:numPr>
          <w:ilvl w:val="0"/>
          <w:numId w:val="8"/>
        </w:numPr>
        <w:jc w:val="left"/>
      </w:pPr>
      <w:r>
        <w:t>Ajouter / Modifier / Supprimer des sources dans le dépôt local.</w:t>
      </w:r>
      <w:r w:rsidR="004E1D7A">
        <w:br/>
        <w:t>Exemple, ajouter un fichier « test.txt ».</w:t>
      </w:r>
      <w:r w:rsidR="004E1D7A">
        <w:br/>
      </w:r>
      <w:r w:rsidR="004E1D7A">
        <w:br/>
      </w:r>
      <w:r w:rsidR="004E1D7A">
        <w:rPr>
          <w:noProof/>
        </w:rPr>
        <w:drawing>
          <wp:inline distT="0" distB="0" distL="0" distR="0" wp14:anchorId="4AFB4B83" wp14:editId="68E17945">
            <wp:extent cx="5210355" cy="2338436"/>
            <wp:effectExtent l="0" t="0" r="0" b="508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15873" cy="234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FB76" w14:textId="77777777" w:rsidR="00D976F6" w:rsidRDefault="00D976F6" w:rsidP="00D976F6">
      <w:pPr>
        <w:pStyle w:val="Paragraphedeliste"/>
        <w:jc w:val="left"/>
      </w:pPr>
    </w:p>
    <w:p w14:paraId="65BD0BAA" w14:textId="6A68C90C" w:rsidR="00D976F6" w:rsidRDefault="00D976F6" w:rsidP="00204A1E">
      <w:pPr>
        <w:pStyle w:val="Paragraphedeliste"/>
        <w:numPr>
          <w:ilvl w:val="0"/>
          <w:numId w:val="8"/>
        </w:numPr>
        <w:jc w:val="left"/>
      </w:pPr>
      <w:r>
        <w:t xml:space="preserve">Dans </w:t>
      </w:r>
      <w:proofErr w:type="spellStart"/>
      <w:r>
        <w:t>SourceTree</w:t>
      </w:r>
      <w:proofErr w:type="spellEnd"/>
      <w:r>
        <w:t>, dans l’onglet Statut des fichiers, le fichier modifié/ajouté/supprimé apparait dans la fenêtre de l’arbre de travail, ainsi que les modifications effectuées :</w:t>
      </w:r>
    </w:p>
    <w:p w14:paraId="44235F3E" w14:textId="77777777" w:rsidR="00D976F6" w:rsidRDefault="00D976F6" w:rsidP="00D976F6">
      <w:pPr>
        <w:pStyle w:val="Paragraphedeliste"/>
      </w:pPr>
    </w:p>
    <w:p w14:paraId="71A14B47" w14:textId="7095ABF2" w:rsidR="00D976F6" w:rsidRDefault="00D976F6" w:rsidP="00D976F6">
      <w:pPr>
        <w:pStyle w:val="Paragraphedeliste"/>
        <w:jc w:val="left"/>
      </w:pPr>
      <w:r>
        <w:rPr>
          <w:noProof/>
        </w:rPr>
        <w:drawing>
          <wp:inline distT="0" distB="0" distL="0" distR="0" wp14:anchorId="7FDF52DC" wp14:editId="0566037C">
            <wp:extent cx="5815288" cy="448627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18732" cy="448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4F09" w14:textId="1C000BE8" w:rsidR="00D976F6" w:rsidRDefault="00D976F6" w:rsidP="00D976F6">
      <w:pPr>
        <w:pStyle w:val="Paragraphedeliste"/>
        <w:jc w:val="left"/>
      </w:pPr>
      <w:r>
        <w:t xml:space="preserve">Taper un message de commit, marquer le fichier en le </w:t>
      </w:r>
      <w:proofErr w:type="spellStart"/>
      <w:r>
        <w:t>checkant</w:t>
      </w:r>
      <w:proofErr w:type="spellEnd"/>
      <w:r>
        <w:t xml:space="preserve"> (le fichier passe alors de la </w:t>
      </w:r>
      <w:proofErr w:type="spellStart"/>
      <w:r>
        <w:t>fenetre</w:t>
      </w:r>
      <w:proofErr w:type="spellEnd"/>
      <w:r>
        <w:t xml:space="preserve"> arbre de travail à la </w:t>
      </w:r>
      <w:proofErr w:type="spellStart"/>
      <w:r>
        <w:t>fenetre</w:t>
      </w:r>
      <w:proofErr w:type="spellEnd"/>
      <w:r w:rsidR="009D5E5A">
        <w:t xml:space="preserve"> fichiers marqués</w:t>
      </w:r>
      <w:r>
        <w:t xml:space="preserve">) puis cliquer sur valider pour </w:t>
      </w:r>
      <w:proofErr w:type="spellStart"/>
      <w:r>
        <w:t>commiter</w:t>
      </w:r>
      <w:proofErr w:type="spellEnd"/>
      <w:r>
        <w:t xml:space="preserve"> LOCALEMENT les modifications </w:t>
      </w:r>
      <w:proofErr w:type="spellStart"/>
      <w:r>
        <w:t>éffectuées</w:t>
      </w:r>
      <w:proofErr w:type="spellEnd"/>
      <w:r>
        <w:t>.</w:t>
      </w:r>
    </w:p>
    <w:p w14:paraId="2DC078A2" w14:textId="77777777" w:rsidR="00D976F6" w:rsidRDefault="00D976F6">
      <w:pPr>
        <w:spacing w:before="0" w:after="0"/>
        <w:jc w:val="left"/>
      </w:pPr>
      <w:r>
        <w:br w:type="page"/>
      </w:r>
    </w:p>
    <w:p w14:paraId="1EC26F92" w14:textId="0B6145D3" w:rsidR="007D4227" w:rsidRDefault="004E1D7A" w:rsidP="00D976F6">
      <w:pPr>
        <w:pStyle w:val="Paragraphedeliste"/>
        <w:jc w:val="left"/>
      </w:pPr>
      <w:r>
        <w:lastRenderedPageBreak/>
        <w:br/>
      </w:r>
    </w:p>
    <w:p w14:paraId="6D99FF3E" w14:textId="7EF9654C" w:rsidR="00A11352" w:rsidRDefault="00E01A9F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8BAF80" wp14:editId="4AC64EF8">
                <wp:simplePos x="0" y="0"/>
                <wp:positionH relativeFrom="page">
                  <wp:posOffset>86264</wp:posOffset>
                </wp:positionH>
                <wp:positionV relativeFrom="paragraph">
                  <wp:posOffset>578485</wp:posOffset>
                </wp:positionV>
                <wp:extent cx="1181819" cy="448574"/>
                <wp:effectExtent l="0" t="0" r="18415" b="27940"/>
                <wp:wrapNone/>
                <wp:docPr id="49" name="Zone de text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819" cy="448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770E4" w14:textId="28C5C112" w:rsidR="00E01A9F" w:rsidRDefault="00E01A9F" w:rsidP="00E01A9F">
                            <w:r>
                              <w:t>Nouvelle version à ajouter.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BAF80" id="Zone de texte 49" o:spid="_x0000_s1030" type="#_x0000_t202" style="position:absolute;left:0;text-align:left;margin-left:6.8pt;margin-top:45.55pt;width:93.05pt;height:35.3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" fillcolor="white [3201]" strokeweight=".5pt">
                <v:textbox>
                  <w:txbxContent>
                    <w:p w14:paraId="163770E4" w14:textId="28C5C112" w:rsidR="00E01A9F" w:rsidRDefault="00E01A9F" w:rsidP="00E01A9F">
                      <w:r>
                        <w:t>Nouvelle version à ajouter.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9FDC1A" wp14:editId="456F4942">
                <wp:simplePos x="0" y="0"/>
                <wp:positionH relativeFrom="column">
                  <wp:posOffset>873820</wp:posOffset>
                </wp:positionH>
                <wp:positionV relativeFrom="paragraph">
                  <wp:posOffset>975299</wp:posOffset>
                </wp:positionV>
                <wp:extent cx="508875" cy="155276"/>
                <wp:effectExtent l="19050" t="57150" r="24765" b="355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875" cy="15527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EBD4" id="Connecteur droit avec flèche 46" o:spid="_x0000_s1026" type="#_x0000_t32" style="position:absolute;margin-left:68.8pt;margin-top:76.8pt;width:40.05pt;height:12.25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152E9C" wp14:editId="48AD2A1E">
                <wp:simplePos x="0" y="0"/>
                <wp:positionH relativeFrom="column">
                  <wp:posOffset>-479809</wp:posOffset>
                </wp:positionH>
                <wp:positionV relativeFrom="paragraph">
                  <wp:posOffset>1130372</wp:posOffset>
                </wp:positionV>
                <wp:extent cx="1354347" cy="422694"/>
                <wp:effectExtent l="0" t="0" r="17780" b="15875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4347" cy="4226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0C12D" w14:textId="57BC9827" w:rsidR="00E01A9F" w:rsidRDefault="00E01A9F">
                            <w:r>
                              <w:t>Version actuelle du serveur distant.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52E9C" id="Zone de texte 48" o:spid="_x0000_s1031" type="#_x0000_t202" style="position:absolute;left:0;text-align:left;margin-left:-37.8pt;margin-top:89pt;width:106.65pt;height:33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" fillcolor="white [3201]" strokeweight=".5pt">
                <v:textbox>
                  <w:txbxContent>
                    <w:p w14:paraId="5D20C12D" w14:textId="57BC9827" w:rsidR="00E01A9F" w:rsidRDefault="00E01A9F">
                      <w:r>
                        <w:t>Version actuelle du serveur distant.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746F69" wp14:editId="5B057941">
                <wp:simplePos x="0" y="0"/>
                <wp:positionH relativeFrom="column">
                  <wp:posOffset>227366</wp:posOffset>
                </wp:positionH>
                <wp:positionV relativeFrom="paragraph">
                  <wp:posOffset>808810</wp:posOffset>
                </wp:positionV>
                <wp:extent cx="1155329" cy="45719"/>
                <wp:effectExtent l="19050" t="57150" r="0" b="107315"/>
                <wp:wrapNone/>
                <wp:docPr id="47" name="Connecteur droit avec flèch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32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0F88C" id="Connecteur droit avec flèche 47" o:spid="_x0000_s1026" type="#_x0000_t32" style="position:absolute;margin-left:17.9pt;margin-top:63.7pt;width:90.95pt;height:3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" strokecolor="red" strokeweight="2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F286D9" wp14:editId="7116D68A">
                <wp:simplePos x="0" y="0"/>
                <wp:positionH relativeFrom="margin">
                  <wp:posOffset>1624845</wp:posOffset>
                </wp:positionH>
                <wp:positionV relativeFrom="paragraph">
                  <wp:posOffset>5305760</wp:posOffset>
                </wp:positionV>
                <wp:extent cx="431321" cy="146410"/>
                <wp:effectExtent l="76200" t="57150" r="83185" b="10160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321" cy="14641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49552C" id="Rectangle 44" o:spid="_x0000_s1026" style="position:absolute;margin-left:127.95pt;margin-top:417.8pt;width:33.95pt;height:11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4E1D7A">
        <w:t xml:space="preserve">Dans </w:t>
      </w:r>
      <w:proofErr w:type="spellStart"/>
      <w:r w:rsidR="004E1D7A">
        <w:t>SourceTree</w:t>
      </w:r>
      <w:proofErr w:type="spellEnd"/>
      <w:r w:rsidR="004E1D7A">
        <w:t>, dans l’onglet Historique</w:t>
      </w:r>
      <w:r>
        <w:t>, une nouvelle ligne apparaît :</w:t>
      </w:r>
      <w:r w:rsidRPr="00E01A9F">
        <w:rPr>
          <w:noProof/>
        </w:rP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334D57F9" wp14:editId="6E3D8493">
            <wp:extent cx="5912716" cy="5201729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19642" cy="520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352">
        <w:br/>
      </w:r>
      <w:r w:rsidR="00A11352">
        <w:br/>
      </w:r>
    </w:p>
    <w:commentRangeStart w:id="8"/>
    <w:p w14:paraId="661B786F" w14:textId="7A72C00B" w:rsidR="00A11352" w:rsidRDefault="009C76C2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DA522A7" wp14:editId="422090B6">
                <wp:simplePos x="0" y="0"/>
                <wp:positionH relativeFrom="margin">
                  <wp:posOffset>1020996</wp:posOffset>
                </wp:positionH>
                <wp:positionV relativeFrom="paragraph">
                  <wp:posOffset>2851545</wp:posOffset>
                </wp:positionV>
                <wp:extent cx="560717" cy="155276"/>
                <wp:effectExtent l="76200" t="57150" r="67945" b="9271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17" cy="155276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BCD7F" id="Rectangle 56" o:spid="_x0000_s1026" style="position:absolute;margin-left:80.4pt;margin-top:224.55pt;width:44.15pt;height:12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152AFC">
        <w:t>Dans l’onglet « </w:t>
      </w:r>
      <w:r w:rsidR="00152AFC">
        <w:rPr>
          <w:b/>
        </w:rPr>
        <w:t>Statut des fichiers</w:t>
      </w:r>
      <w:r w:rsidR="00152AFC">
        <w:t> », sélectionner les fichiers à « </w:t>
      </w:r>
      <w:r w:rsidR="00152AFC">
        <w:rPr>
          <w:b/>
        </w:rPr>
        <w:t>COMMIT</w:t>
      </w:r>
      <w:r w:rsidR="00152AFC">
        <w:t> ».</w:t>
      </w:r>
      <w:r w:rsidR="00152AFC">
        <w:br/>
      </w:r>
      <w:r w:rsidR="00152AFC">
        <w:br/>
        <w:t xml:space="preserve">                </w:t>
      </w:r>
      <w:r w:rsidR="00152AFC">
        <w:rPr>
          <w:noProof/>
        </w:rPr>
        <w:drawing>
          <wp:inline distT="0" distB="0" distL="0" distR="0" wp14:anchorId="46CECEF4" wp14:editId="2BB84E39">
            <wp:extent cx="4891178" cy="2746614"/>
            <wp:effectExtent l="0" t="0" r="508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96231" cy="274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2AFC">
        <w:br/>
      </w:r>
      <w:r w:rsidR="00152AFC">
        <w:lastRenderedPageBreak/>
        <w:br/>
        <w:t xml:space="preserve">                    </w:t>
      </w:r>
      <w:r w:rsidR="00152AFC">
        <w:br/>
      </w:r>
    </w:p>
    <w:p w14:paraId="53BCEEC7" w14:textId="070CE2B0" w:rsidR="00152AFC" w:rsidRDefault="00EE7F32" w:rsidP="00204A1E">
      <w:pPr>
        <w:pStyle w:val="Paragraphedeliste"/>
        <w:numPr>
          <w:ilvl w:val="0"/>
          <w:numId w:val="8"/>
        </w:numPr>
        <w:jc w:val="left"/>
      </w:pPr>
      <w:r>
        <w:t>Écrire la description du commit :</w:t>
      </w:r>
      <w:r>
        <w:br/>
      </w:r>
      <w:r>
        <w:br/>
        <w:t xml:space="preserve">                 </w:t>
      </w:r>
      <w:r>
        <w:rPr>
          <w:noProof/>
        </w:rPr>
        <w:drawing>
          <wp:inline distT="0" distB="0" distL="0" distR="0" wp14:anchorId="28E02CE3" wp14:editId="2F83FC38">
            <wp:extent cx="5417389" cy="3013967"/>
            <wp:effectExtent l="0" t="0" r="0" b="0"/>
            <wp:docPr id="53" name="Imag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37835" cy="3025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commentRangeEnd w:id="8"/>
      <w:r w:rsidR="009D5E5A">
        <w:rPr>
          <w:rStyle w:val="Marquedecommentaire"/>
        </w:rPr>
        <w:commentReference w:id="8"/>
      </w:r>
    </w:p>
    <w:p w14:paraId="756FB713" w14:textId="4F58F9DB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 </w:t>
      </w:r>
      <w:r w:rsidRPr="00EE7F32">
        <w:t>»</w:t>
      </w:r>
      <w:r>
        <w:t xml:space="preserve"> uniquement, cliquer sur </w:t>
      </w:r>
      <w:r w:rsidRPr="00EE7F32">
        <w:rPr>
          <w:b/>
        </w:rPr>
        <w:t>Valider</w:t>
      </w:r>
      <w:r>
        <w:t>.</w:t>
      </w:r>
    </w:p>
    <w:p w14:paraId="1A1D4D78" w14:textId="7BD56100" w:rsidR="00EE7F32" w:rsidRDefault="00EE7F32" w:rsidP="00204A1E">
      <w:pPr>
        <w:pStyle w:val="Paragraphedeliste"/>
        <w:numPr>
          <w:ilvl w:val="0"/>
          <w:numId w:val="8"/>
        </w:numPr>
        <w:jc w:val="left"/>
      </w:pPr>
      <w:r>
        <w:t>Pour « </w:t>
      </w:r>
      <w:r>
        <w:rPr>
          <w:b/>
        </w:rPr>
        <w:t>COMMIT + PUSH</w:t>
      </w:r>
      <w:r>
        <w:t> », cocher la case « </w:t>
      </w:r>
      <w:r w:rsidRPr="00EE7F32">
        <w:rPr>
          <w:i/>
          <w:sz w:val="16"/>
          <w:szCs w:val="16"/>
        </w:rPr>
        <w:t xml:space="preserve">Pousser les modifications sur </w:t>
      </w:r>
      <w:proofErr w:type="spellStart"/>
      <w:r w:rsidRPr="00EE7F32">
        <w:rPr>
          <w:i/>
          <w:sz w:val="16"/>
          <w:szCs w:val="16"/>
        </w:rPr>
        <w:t>origin</w:t>
      </w:r>
      <w:proofErr w:type="spellEnd"/>
      <w:r w:rsidRPr="00EE7F32">
        <w:rPr>
          <w:i/>
          <w:sz w:val="16"/>
          <w:szCs w:val="16"/>
        </w:rPr>
        <w:t>/master</w:t>
      </w:r>
      <w:r>
        <w:t xml:space="preserve"> » puis cliquer sur </w:t>
      </w:r>
      <w:r w:rsidRPr="00EE7F32">
        <w:rPr>
          <w:b/>
        </w:rPr>
        <w:t>Valider</w:t>
      </w:r>
      <w:r>
        <w:t>.</w:t>
      </w:r>
    </w:p>
    <w:p w14:paraId="38EBE8B4" w14:textId="08F24A0F" w:rsidR="009C76C2" w:rsidRDefault="00AD074D" w:rsidP="00204A1E">
      <w:pPr>
        <w:pStyle w:val="Paragraphedeliste"/>
        <w:numPr>
          <w:ilvl w:val="0"/>
          <w:numId w:val="8"/>
        </w:numPr>
        <w:jc w:val="left"/>
      </w:pPr>
      <w:r>
        <w:rPr>
          <w:noProof/>
        </w:rPr>
        <w:drawing>
          <wp:anchor distT="0" distB="0" distL="114300" distR="114300" simplePos="0" relativeHeight="251710464" behindDoc="0" locked="0" layoutInCell="1" allowOverlap="1" wp14:anchorId="4B242A97" wp14:editId="0A4856E2">
            <wp:simplePos x="0" y="0"/>
            <wp:positionH relativeFrom="column">
              <wp:posOffset>2685343</wp:posOffset>
            </wp:positionH>
            <wp:positionV relativeFrom="paragraph">
              <wp:posOffset>159697</wp:posOffset>
            </wp:positionV>
            <wp:extent cx="504825" cy="533400"/>
            <wp:effectExtent l="19050" t="19050" r="28575" b="19050"/>
            <wp:wrapNone/>
            <wp:docPr id="54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334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EE7F32">
        <w:t>Si vous avez simplement « </w:t>
      </w:r>
      <w:r w:rsidR="00EE7F32">
        <w:rPr>
          <w:b/>
        </w:rPr>
        <w:t>COMMIT</w:t>
      </w:r>
      <w:r w:rsidR="00EE7F32">
        <w:t> »</w:t>
      </w:r>
      <w:r>
        <w:t xml:space="preserve">, le bouton « Envoyer » a été mis à jour, avec le nombre de modification à pousser sur le serveur : </w:t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  <w:t>Cliquer sur le bouton « </w:t>
      </w:r>
      <w:r w:rsidR="009C76C2">
        <w:rPr>
          <w:b/>
        </w:rPr>
        <w:t>Envoyer </w:t>
      </w:r>
      <w:r w:rsidR="009C76C2" w:rsidRPr="009C76C2">
        <w:t>»</w:t>
      </w:r>
      <w:r w:rsidR="009C76C2">
        <w:t xml:space="preserve"> pour « </w:t>
      </w:r>
      <w:r w:rsidR="009C76C2">
        <w:rPr>
          <w:b/>
        </w:rPr>
        <w:t>PUSH </w:t>
      </w:r>
      <w:r w:rsidR="009C76C2" w:rsidRPr="009C76C2">
        <w:t>»</w:t>
      </w:r>
      <w:r w:rsidR="009C76C2">
        <w:t xml:space="preserve"> les modifications. Cliquer ensuite sur « </w:t>
      </w:r>
      <w:r w:rsidR="009C76C2">
        <w:rPr>
          <w:b/>
        </w:rPr>
        <w:t>Ok </w:t>
      </w:r>
      <w:r w:rsidR="009C76C2" w:rsidRPr="009C76C2">
        <w:t>»</w:t>
      </w:r>
      <w:r w:rsidR="009C76C2">
        <w:t>.</w:t>
      </w:r>
      <w:r w:rsidR="009C76C2" w:rsidRPr="009C76C2">
        <w:rPr>
          <w:noProof/>
        </w:rPr>
        <w:t xml:space="preserve"> </w:t>
      </w:r>
      <w:r w:rsidR="009C76C2">
        <w:br/>
      </w:r>
      <w:r w:rsidR="009C76C2">
        <w:br/>
      </w:r>
      <w:r w:rsidR="009C76C2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318A402" wp14:editId="50DD3C14">
                <wp:simplePos x="0" y="0"/>
                <wp:positionH relativeFrom="margin">
                  <wp:posOffset>4220845</wp:posOffset>
                </wp:positionH>
                <wp:positionV relativeFrom="paragraph">
                  <wp:posOffset>3357245</wp:posOffset>
                </wp:positionV>
                <wp:extent cx="586596" cy="215660"/>
                <wp:effectExtent l="76200" t="57150" r="80645" b="895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596" cy="215660"/>
                        </a:xfrm>
                        <a:prstGeom prst="rect">
                          <a:avLst/>
                        </a:prstGeom>
                        <a:solidFill>
                          <a:srgbClr val="FF0000">
                            <a:alpha val="20000"/>
                          </a:srgbClr>
                        </a:solidFill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B5B648" id="Rectangle 57" o:spid="_x0000_s1026" style="position:absolute;margin-left:332.35pt;margin-top:264.35pt;width:46.2pt;height:17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" fillcolor="red" strokecolor="red" strokeweight="2.25pt">
                <v:fill opacity="13107f"/>
                <v:shadow on="t" color="black" opacity="24903f" origin=",.5" offset="0,.55556mm"/>
                <w10:wrap anchorx="margin"/>
              </v:rect>
            </w:pict>
          </mc:Fallback>
        </mc:AlternateContent>
      </w:r>
      <w:r w:rsidR="00F30E4A">
        <w:t xml:space="preserve">                </w:t>
      </w:r>
      <w:r w:rsidR="009C76C2">
        <w:rPr>
          <w:noProof/>
        </w:rPr>
        <w:drawing>
          <wp:inline distT="0" distB="0" distL="0" distR="0" wp14:anchorId="7121A7EE" wp14:editId="1CB85CBA">
            <wp:extent cx="4382219" cy="3661555"/>
            <wp:effectExtent l="0" t="0" r="0" b="0"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85751" cy="366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  <w:r w:rsidR="009C76C2">
        <w:br/>
      </w:r>
    </w:p>
    <w:p w14:paraId="50F74AB9" w14:textId="77777777" w:rsidR="009C76C2" w:rsidRDefault="009C76C2" w:rsidP="009C76C2">
      <w:pPr>
        <w:pStyle w:val="Paragraphedeliste"/>
      </w:pPr>
      <w:r>
        <w:rPr>
          <w:noProof/>
        </w:rPr>
        <w:drawing>
          <wp:anchor distT="0" distB="0" distL="114300" distR="114300" simplePos="0" relativeHeight="251716608" behindDoc="0" locked="0" layoutInCell="1" allowOverlap="1" wp14:anchorId="58CDBA81" wp14:editId="33C7019B">
            <wp:simplePos x="0" y="0"/>
            <wp:positionH relativeFrom="margin">
              <wp:posOffset>1115060</wp:posOffset>
            </wp:positionH>
            <wp:positionV relativeFrom="paragraph">
              <wp:posOffset>84826</wp:posOffset>
            </wp:positionV>
            <wp:extent cx="942975" cy="975360"/>
            <wp:effectExtent l="0" t="0" r="9525" b="0"/>
            <wp:wrapNone/>
            <wp:docPr id="59" name="Image 59" descr="http://www.clipartbest.com/cliparts/Kcj/ddz/Kcjddz6c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clipartbest.com/cliparts/Kcj/ddz/Kcjddz6cq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CDBF9" w14:textId="77777777" w:rsidR="009C76C2" w:rsidRDefault="009C76C2" w:rsidP="009C76C2">
      <w:pPr>
        <w:pStyle w:val="Titre"/>
        <w:ind w:left="360"/>
      </w:pPr>
    </w:p>
    <w:p w14:paraId="39FA77AB" w14:textId="1BFDE484" w:rsidR="009C76C2" w:rsidRDefault="000F61BF" w:rsidP="000F61BF">
      <w:pPr>
        <w:pStyle w:val="Titre"/>
        <w:tabs>
          <w:tab w:val="center" w:pos="5282"/>
          <w:tab w:val="left" w:pos="7965"/>
        </w:tabs>
        <w:ind w:left="360"/>
        <w:jc w:val="left"/>
      </w:pPr>
      <w:r>
        <w:tab/>
      </w:r>
      <w:r w:rsidR="009C76C2">
        <w:t>COMMIT + PUSH</w:t>
      </w:r>
      <w:r>
        <w:tab/>
      </w:r>
    </w:p>
    <w:p w14:paraId="76344A41" w14:textId="3FF71BE9" w:rsidR="000F61BF" w:rsidRDefault="000F61BF" w:rsidP="000F61BF"/>
    <w:p w14:paraId="23FF411B" w14:textId="77777777" w:rsidR="000F61BF" w:rsidRDefault="000F61BF" w:rsidP="000F61BF">
      <w:pPr>
        <w:spacing w:before="0" w:after="0"/>
        <w:jc w:val="left"/>
      </w:pPr>
      <w:r>
        <w:br w:type="page"/>
      </w:r>
    </w:p>
    <w:p w14:paraId="05F699A2" w14:textId="3A869391" w:rsidR="000F61BF" w:rsidRDefault="000F61BF" w:rsidP="000F61BF">
      <w:pPr>
        <w:pStyle w:val="Titre1"/>
      </w:pPr>
      <w:r>
        <w:lastRenderedPageBreak/>
        <w:t>Créer / travailler avec les branches</w:t>
      </w:r>
    </w:p>
    <w:p w14:paraId="122F3C19" w14:textId="2AF7B3F3" w:rsidR="00D6569D" w:rsidRPr="00D6569D" w:rsidRDefault="00BD0C54" w:rsidP="00D6569D">
      <w:pPr>
        <w:ind w:left="360"/>
        <w:jc w:val="left"/>
      </w:pPr>
      <w:r w:rsidRPr="00BD0C54">
        <w:t>Av</w:t>
      </w:r>
      <w:r>
        <w:t>ez-</w:t>
      </w:r>
      <w:r w:rsidRPr="00BD0C54">
        <w:t>vous déjà enregistrer différente version d’un fichier ?</w:t>
      </w:r>
      <w:r w:rsidR="00D6569D" w:rsidRPr="00BD0C54">
        <w:t xml:space="preserve"> </w:t>
      </w:r>
      <w:r>
        <w:t>Par exemple</w:t>
      </w:r>
      <w:r w:rsidRPr="00D6569D">
        <w:t xml:space="preserve"> :</w:t>
      </w:r>
    </w:p>
    <w:p w14:paraId="3921533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story.txt</w:t>
      </w:r>
    </w:p>
    <w:p w14:paraId="4E8338EE" w14:textId="77777777" w:rsidR="00D6569D" w:rsidRP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story-joe-edit.txt</w:t>
      </w:r>
    </w:p>
    <w:p w14:paraId="1B2BE046" w14:textId="294EC574" w:rsidR="00D6569D" w:rsidRDefault="00D6569D" w:rsidP="00A624AA">
      <w:pPr>
        <w:pStyle w:val="Paragraphedeliste"/>
        <w:numPr>
          <w:ilvl w:val="0"/>
          <w:numId w:val="10"/>
        </w:numPr>
        <w:jc w:val="left"/>
      </w:pPr>
      <w:r w:rsidRPr="00D6569D">
        <w:t>story-joe-edit-reviewed.txt</w:t>
      </w:r>
    </w:p>
    <w:p w14:paraId="4DF9AF88" w14:textId="3BF045F7" w:rsidR="00BD0C54" w:rsidRDefault="00BD0C54" w:rsidP="00A624AA">
      <w:pPr>
        <w:pStyle w:val="Paragraphedeliste"/>
        <w:numPr>
          <w:ilvl w:val="0"/>
          <w:numId w:val="10"/>
        </w:numPr>
        <w:jc w:val="left"/>
      </w:pPr>
      <w:r>
        <w:t>story_V1.txt</w:t>
      </w:r>
    </w:p>
    <w:p w14:paraId="0BB8DDF0" w14:textId="77777777" w:rsidR="00BD0C54" w:rsidRPr="00D6569D" w:rsidRDefault="00BD0C54" w:rsidP="00BD0C54">
      <w:pPr>
        <w:jc w:val="left"/>
      </w:pPr>
    </w:p>
    <w:p w14:paraId="4A890FB7" w14:textId="77777777" w:rsidR="001F56B6" w:rsidRDefault="00BD0C54" w:rsidP="00D6569D">
      <w:pPr>
        <w:ind w:left="360"/>
        <w:jc w:val="left"/>
      </w:pPr>
      <w:r w:rsidRPr="00BD0C54">
        <w:t>Les b</w:t>
      </w:r>
      <w:r w:rsidR="00D6569D" w:rsidRPr="00BD0C54">
        <w:t>ranches accom</w:t>
      </w:r>
      <w:r w:rsidRPr="00BD0C54">
        <w:t xml:space="preserve">plissent le même travail, avec </w:t>
      </w:r>
      <w:r w:rsidR="001F56B6">
        <w:t>plusieurs</w:t>
      </w:r>
      <w:r w:rsidRPr="00BD0C54">
        <w:t xml:space="preserve"> </w:t>
      </w:r>
      <w:r>
        <w:t>différence</w:t>
      </w:r>
      <w:r w:rsidR="001F56B6">
        <w:t>s</w:t>
      </w:r>
      <w:r w:rsidRPr="00BD0C54">
        <w:t xml:space="preserve"> importante</w:t>
      </w:r>
      <w:r w:rsidR="001F56B6">
        <w:t>s :</w:t>
      </w:r>
    </w:p>
    <w:p w14:paraId="3B349EA1" w14:textId="7C9B2BB3" w:rsidR="001C0919" w:rsidRDefault="00BD0C54" w:rsidP="001F56B6">
      <w:pPr>
        <w:pStyle w:val="Paragraphedeliste"/>
        <w:numPr>
          <w:ilvl w:val="0"/>
          <w:numId w:val="11"/>
        </w:numPr>
        <w:jc w:val="left"/>
      </w:pPr>
      <w:r>
        <w:t xml:space="preserve">Les différentes versions sont « cachées » dans le </w:t>
      </w:r>
      <w:proofErr w:type="spellStart"/>
      <w:r>
        <w:t>repository</w:t>
      </w:r>
      <w:proofErr w:type="spellEnd"/>
      <w:r>
        <w:t>, et le dossier de travail ne contient que la version de la branche en cours. On peut changer de branche dans le menu</w:t>
      </w:r>
      <w:bookmarkStart w:id="9" w:name="_GoBack"/>
      <w:bookmarkEnd w:id="9"/>
    </w:p>
    <w:p w14:paraId="7D47A0C9" w14:textId="7EB6B0D0" w:rsidR="00D6569D" w:rsidRDefault="001F56B6" w:rsidP="001F56B6">
      <w:pPr>
        <w:ind w:left="360" w:firstLine="774"/>
        <w:jc w:val="left"/>
      </w:pPr>
      <w:r>
        <w:rPr>
          <w:noProof/>
        </w:rPr>
        <w:drawing>
          <wp:inline distT="0" distB="0" distL="0" distR="0" wp14:anchorId="54652601" wp14:editId="476FCF53">
            <wp:extent cx="2590800" cy="59055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A1BEA" w14:textId="6AAA3447" w:rsidR="001F56B6" w:rsidRPr="00BD0C54" w:rsidRDefault="001F56B6" w:rsidP="001F56B6">
      <w:pPr>
        <w:pStyle w:val="Paragraphedeliste"/>
        <w:numPr>
          <w:ilvl w:val="0"/>
          <w:numId w:val="11"/>
        </w:numPr>
        <w:jc w:val="left"/>
      </w:pPr>
      <w:r>
        <w:t xml:space="preserve">Une fois qu’on est satisfait de ses changements et qu’on veut les intégrer à la branche principale, on dispose d’outils de </w:t>
      </w:r>
      <w:proofErr w:type="spellStart"/>
      <w:r>
        <w:t>merging</w:t>
      </w:r>
      <w:proofErr w:type="spellEnd"/>
      <w:r>
        <w:t xml:space="preserve"> pour résoudre les conflits éventuels.</w:t>
      </w:r>
    </w:p>
    <w:p w14:paraId="57D7F91E" w14:textId="77777777" w:rsidR="000F61BF" w:rsidRPr="00BD0C54" w:rsidRDefault="000F61BF" w:rsidP="000F61BF"/>
    <w:p w14:paraId="13E046EC" w14:textId="77777777" w:rsidR="000F61BF" w:rsidRPr="00BD0C54" w:rsidRDefault="000F61BF" w:rsidP="000F61BF"/>
    <w:p w14:paraId="28992818" w14:textId="77777777" w:rsidR="009C76C2" w:rsidRPr="00BD0C54" w:rsidRDefault="009C76C2" w:rsidP="009C76C2">
      <w:pPr>
        <w:pStyle w:val="Paragraphedeliste"/>
        <w:jc w:val="left"/>
      </w:pPr>
    </w:p>
    <w:sectPr w:rsidR="009C76C2" w:rsidRPr="00BD0C54" w:rsidSect="00E41A7A">
      <w:headerReference w:type="default" r:id="rId40"/>
      <w:footerReference w:type="default" r:id="rId41"/>
      <w:pgSz w:w="11906" w:h="16838"/>
      <w:pgMar w:top="851" w:right="851" w:bottom="1418" w:left="851" w:header="539" w:footer="0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CHAUMEIL Florian" w:date="2016-06-10T08:32:00Z" w:initials="CF">
    <w:p w14:paraId="6DEC06AD" w14:textId="6437C8C3" w:rsidR="009D5E5A" w:rsidRDefault="009D5E5A">
      <w:pPr>
        <w:pStyle w:val="Commentaire"/>
      </w:pPr>
      <w:r>
        <w:rPr>
          <w:rStyle w:val="Marquedecommentaire"/>
        </w:rPr>
        <w:annotationRef/>
      </w:r>
      <w:r>
        <w:t xml:space="preserve">Ceci ne devrait-il pas apparaitre avant la </w:t>
      </w:r>
      <w:proofErr w:type="spellStart"/>
      <w:r>
        <w:t>descritpion</w:t>
      </w:r>
      <w:proofErr w:type="spellEnd"/>
      <w:r>
        <w:t xml:space="preserve"> de l’onglet historique, </w:t>
      </w:r>
      <w:r>
        <w:br/>
      </w:r>
      <w:r>
        <w:br/>
        <w:t xml:space="preserve">les </w:t>
      </w:r>
      <w:proofErr w:type="spellStart"/>
      <w:r>
        <w:t>modifs</w:t>
      </w:r>
      <w:proofErr w:type="spellEnd"/>
      <w:r>
        <w:t xml:space="preserve"> n’apparaissent dans l’historique qu’une fois </w:t>
      </w:r>
      <w:proofErr w:type="spellStart"/>
      <w:r>
        <w:t>commitées</w:t>
      </w:r>
      <w:proofErr w:type="spellEnd"/>
      <w:r>
        <w:t xml:space="preserve"> non 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DEC06A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4EF0C" w14:textId="77777777" w:rsidR="0035687B" w:rsidRDefault="0035687B">
      <w:r>
        <w:separator/>
      </w:r>
    </w:p>
  </w:endnote>
  <w:endnote w:type="continuationSeparator" w:id="0">
    <w:p w14:paraId="46590163" w14:textId="77777777" w:rsidR="0035687B" w:rsidRDefault="003568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398"/>
      <w:gridCol w:w="3398"/>
      <w:gridCol w:w="3398"/>
    </w:tblGrid>
    <w:tr w:rsidR="00E41A7A" w:rsidRPr="0019404A" w14:paraId="33412FE0" w14:textId="77777777" w:rsidTr="0091487A">
      <w:sdt>
        <w:sdtPr>
          <w:rPr>
            <w:b/>
            <w:szCs w:val="20"/>
          </w:rPr>
          <w:alias w:val="Titre "/>
          <w:tag w:val=""/>
          <w:id w:val="-1863587470"/>
          <w:placeholder>
            <w:docPart w:val="5524362A9E9549BEB2F7723EF4095B0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10194" w:type="dxa"/>
              <w:gridSpan w:val="3"/>
            </w:tcPr>
            <w:p w14:paraId="08C61C88" w14:textId="5EF5BFC9" w:rsidR="00E41A7A" w:rsidRPr="0019404A" w:rsidRDefault="00B7005C">
              <w:pPr>
                <w:pStyle w:val="Pieddepage"/>
                <w:rPr>
                  <w:b/>
                  <w:szCs w:val="20"/>
                </w:rPr>
              </w:pPr>
              <w:r>
                <w:rPr>
                  <w:b/>
                  <w:szCs w:val="20"/>
                </w:rPr>
                <w:t xml:space="preserve">Utiliser </w:t>
              </w:r>
              <w:proofErr w:type="spellStart"/>
              <w:r>
                <w:rPr>
                  <w:b/>
                  <w:szCs w:val="20"/>
                </w:rPr>
                <w:t>GitLab</w:t>
              </w:r>
              <w:proofErr w:type="spellEnd"/>
              <w:r>
                <w:rPr>
                  <w:b/>
                  <w:szCs w:val="20"/>
                </w:rPr>
                <w:t xml:space="preserve"> et </w:t>
              </w:r>
              <w:proofErr w:type="spellStart"/>
              <w:r>
                <w:rPr>
                  <w:b/>
                  <w:szCs w:val="20"/>
                </w:rPr>
                <w:t>Atlassian</w:t>
              </w:r>
              <w:proofErr w:type="spellEnd"/>
              <w:r>
                <w:rPr>
                  <w:b/>
                  <w:szCs w:val="20"/>
                </w:rPr>
                <w:t xml:space="preserve"> Source </w:t>
              </w:r>
              <w:proofErr w:type="spellStart"/>
              <w:r>
                <w:rPr>
                  <w:b/>
                  <w:szCs w:val="20"/>
                </w:rPr>
                <w:t>Tree</w:t>
              </w:r>
              <w:proofErr w:type="spellEnd"/>
            </w:p>
          </w:tc>
        </w:sdtContent>
      </w:sdt>
    </w:tr>
    <w:tr w:rsidR="00E41A7A" w:rsidRPr="0019404A" w14:paraId="16563C72" w14:textId="77777777" w:rsidTr="00225076">
      <w:tc>
        <w:tcPr>
          <w:tcW w:w="3398" w:type="dxa"/>
        </w:tcPr>
        <w:p w14:paraId="66D66D21" w14:textId="30E5BAE9" w:rsidR="00E41A7A" w:rsidRPr="0019404A" w:rsidRDefault="0019404A" w:rsidP="0019404A">
          <w:pPr>
            <w:pStyle w:val="Pieddepage"/>
            <w:rPr>
              <w:b/>
              <w:szCs w:val="20"/>
            </w:rPr>
          </w:pPr>
          <w:r>
            <w:rPr>
              <w:b/>
              <w:szCs w:val="20"/>
            </w:rPr>
            <w:t>N° v</w:t>
          </w:r>
          <w:r w:rsidRPr="0019404A">
            <w:rPr>
              <w:b/>
              <w:szCs w:val="20"/>
            </w:rPr>
            <w:t>ersion :</w:t>
          </w:r>
        </w:p>
      </w:tc>
      <w:tc>
        <w:tcPr>
          <w:tcW w:w="3398" w:type="dxa"/>
        </w:tcPr>
        <w:p w14:paraId="4B257323" w14:textId="7840483E" w:rsidR="00E41A7A" w:rsidRPr="0019404A" w:rsidRDefault="0019404A" w:rsidP="0019404A">
          <w:pPr>
            <w:pStyle w:val="Pieddepage"/>
            <w:jc w:val="center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Date </w:t>
          </w:r>
          <w:r>
            <w:rPr>
              <w:b/>
              <w:szCs w:val="20"/>
            </w:rPr>
            <w:t>(v</w:t>
          </w:r>
          <w:r w:rsidRPr="0019404A">
            <w:rPr>
              <w:b/>
              <w:szCs w:val="20"/>
            </w:rPr>
            <w:t>ersion</w:t>
          </w:r>
          <w:r>
            <w:rPr>
              <w:b/>
              <w:szCs w:val="20"/>
            </w:rPr>
            <w:t>)</w:t>
          </w:r>
          <w:r w:rsidRPr="0019404A">
            <w:rPr>
              <w:b/>
              <w:szCs w:val="20"/>
            </w:rPr>
            <w:t> :</w:t>
          </w:r>
        </w:p>
      </w:tc>
      <w:tc>
        <w:tcPr>
          <w:tcW w:w="3398" w:type="dxa"/>
        </w:tcPr>
        <w:p w14:paraId="76BEF1FC" w14:textId="3CF6C20E" w:rsidR="00E41A7A" w:rsidRPr="0019404A" w:rsidRDefault="0019404A" w:rsidP="0019404A">
          <w:pPr>
            <w:pStyle w:val="Pieddepage"/>
            <w:jc w:val="right"/>
            <w:rPr>
              <w:b/>
              <w:szCs w:val="20"/>
            </w:rPr>
          </w:pPr>
          <w:r w:rsidRPr="0019404A">
            <w:rPr>
              <w:b/>
              <w:szCs w:val="20"/>
            </w:rPr>
            <w:t xml:space="preserve">Page 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PAGE  \* Arabic  \* MERGEFORMAT </w:instrText>
          </w:r>
          <w:r w:rsidRPr="0019404A">
            <w:rPr>
              <w:b/>
              <w:szCs w:val="20"/>
            </w:rPr>
            <w:fldChar w:fldCharType="separate"/>
          </w:r>
          <w:r w:rsidR="001F56B6">
            <w:rPr>
              <w:b/>
              <w:noProof/>
              <w:szCs w:val="20"/>
            </w:rPr>
            <w:t>12</w:t>
          </w:r>
          <w:r w:rsidRPr="0019404A">
            <w:rPr>
              <w:b/>
              <w:szCs w:val="20"/>
            </w:rPr>
            <w:fldChar w:fldCharType="end"/>
          </w:r>
          <w:r w:rsidRPr="0019404A">
            <w:rPr>
              <w:b/>
              <w:szCs w:val="20"/>
            </w:rPr>
            <w:t>/</w:t>
          </w:r>
          <w:r w:rsidRPr="0019404A">
            <w:rPr>
              <w:b/>
              <w:szCs w:val="20"/>
            </w:rPr>
            <w:fldChar w:fldCharType="begin"/>
          </w:r>
          <w:r w:rsidRPr="0019404A">
            <w:rPr>
              <w:b/>
              <w:szCs w:val="20"/>
            </w:rPr>
            <w:instrText xml:space="preserve"> NUMPAGES   \* MERGEFORMAT </w:instrText>
          </w:r>
          <w:r w:rsidRPr="0019404A">
            <w:rPr>
              <w:b/>
              <w:szCs w:val="20"/>
            </w:rPr>
            <w:fldChar w:fldCharType="separate"/>
          </w:r>
          <w:r w:rsidR="001F56B6">
            <w:rPr>
              <w:b/>
              <w:noProof/>
              <w:szCs w:val="20"/>
            </w:rPr>
            <w:t>13</w:t>
          </w:r>
          <w:r w:rsidRPr="0019404A">
            <w:rPr>
              <w:b/>
              <w:szCs w:val="20"/>
            </w:rPr>
            <w:fldChar w:fldCharType="end"/>
          </w:r>
        </w:p>
      </w:tc>
    </w:tr>
  </w:tbl>
  <w:p w14:paraId="0559AA79" w14:textId="77777777" w:rsidR="00E41A7A" w:rsidRDefault="00E41A7A">
    <w:pPr>
      <w:pStyle w:val="Pieddepage"/>
    </w:pPr>
  </w:p>
  <w:p w14:paraId="5BED9B41" w14:textId="77777777" w:rsidR="00400013" w:rsidRPr="006062CC" w:rsidRDefault="00400013" w:rsidP="008F4930">
    <w:pPr>
      <w:pStyle w:val="Pieddepage"/>
      <w:tabs>
        <w:tab w:val="clear" w:pos="9072"/>
        <w:tab w:val="right" w:pos="9923"/>
      </w:tabs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2564FE" w14:textId="77777777" w:rsidR="0035687B" w:rsidRDefault="0035687B">
      <w:r>
        <w:separator/>
      </w:r>
    </w:p>
  </w:footnote>
  <w:footnote w:type="continuationSeparator" w:id="0">
    <w:p w14:paraId="07DD14DE" w14:textId="77777777" w:rsidR="0035687B" w:rsidRDefault="003568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9110AE" w14:textId="77777777" w:rsidR="00400013" w:rsidRPr="00A953A5" w:rsidRDefault="00400013" w:rsidP="00A953A5">
    <w:pPr>
      <w:pStyle w:val="En-tte"/>
    </w:pPr>
    <w:r w:rsidRPr="00A953A5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8DF"/>
    <w:multiLevelType w:val="hybridMultilevel"/>
    <w:tmpl w:val="8BBE80E4"/>
    <w:lvl w:ilvl="0" w:tplc="7668F0D4">
      <w:start w:val="6"/>
      <w:numFmt w:val="bullet"/>
      <w:lvlText w:val="-"/>
      <w:lvlJc w:val="left"/>
      <w:pPr>
        <w:tabs>
          <w:tab w:val="num" w:pos="-366"/>
        </w:tabs>
        <w:ind w:left="-366" w:hanging="360"/>
      </w:pPr>
      <w:rPr>
        <w:rFonts w:ascii="Arial" w:eastAsia="Times New Roman" w:hAnsi="Arial" w:cs="Arial" w:hint="default"/>
      </w:rPr>
    </w:lvl>
    <w:lvl w:ilvl="1" w:tplc="10529146">
      <w:start w:val="1"/>
      <w:numFmt w:val="bullet"/>
      <w:pStyle w:val="Puces1"/>
      <w:lvlText w:val="o"/>
      <w:lvlJc w:val="left"/>
      <w:pPr>
        <w:tabs>
          <w:tab w:val="num" w:pos="354"/>
        </w:tabs>
        <w:ind w:left="35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1074"/>
        </w:tabs>
        <w:ind w:left="10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1794"/>
        </w:tabs>
        <w:ind w:left="17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2514"/>
        </w:tabs>
        <w:ind w:left="25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234"/>
        </w:tabs>
        <w:ind w:left="32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3954"/>
        </w:tabs>
        <w:ind w:left="39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4674"/>
        </w:tabs>
        <w:ind w:left="46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5394"/>
        </w:tabs>
        <w:ind w:left="5394" w:hanging="360"/>
      </w:pPr>
      <w:rPr>
        <w:rFonts w:ascii="Wingdings" w:hAnsi="Wingdings" w:hint="default"/>
      </w:rPr>
    </w:lvl>
  </w:abstractNum>
  <w:abstractNum w:abstractNumId="1" w15:restartNumberingAfterBreak="0">
    <w:nsid w:val="4B204253"/>
    <w:multiLevelType w:val="hybridMultilevel"/>
    <w:tmpl w:val="6B6A35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356F0"/>
    <w:multiLevelType w:val="hybridMultilevel"/>
    <w:tmpl w:val="025491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E76C7"/>
    <w:multiLevelType w:val="hybridMultilevel"/>
    <w:tmpl w:val="1C88EA2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747E6E"/>
    <w:multiLevelType w:val="multilevel"/>
    <w:tmpl w:val="1D10407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none"/>
      <w:pStyle w:val="StyleHeading2Left095cmFirstline0cm"/>
      <w:lvlText w:val="%1.1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5" w15:restartNumberingAfterBreak="0">
    <w:nsid w:val="606C5550"/>
    <w:multiLevelType w:val="hybridMultilevel"/>
    <w:tmpl w:val="7F3C9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25B1E"/>
    <w:multiLevelType w:val="hybridMultilevel"/>
    <w:tmpl w:val="CA32730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1CF59C5"/>
    <w:multiLevelType w:val="multilevel"/>
    <w:tmpl w:val="41023958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itre2"/>
      <w:lvlText w:val="%1.%2"/>
      <w:lvlJc w:val="left"/>
      <w:pPr>
        <w:ind w:left="860" w:hanging="576"/>
      </w:pPr>
      <w:rPr>
        <w:rFonts w:ascii="Arial Gras" w:hAnsi="Arial Gras"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41C2FC5"/>
    <w:multiLevelType w:val="hybridMultilevel"/>
    <w:tmpl w:val="2C6454C2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8F4DC5"/>
    <w:multiLevelType w:val="multilevel"/>
    <w:tmpl w:val="984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C433DC"/>
    <w:multiLevelType w:val="hybridMultilevel"/>
    <w:tmpl w:val="7A68440E"/>
    <w:lvl w:ilvl="0" w:tplc="8F8A099C">
      <w:start w:val="1"/>
      <w:numFmt w:val="bullet"/>
      <w:pStyle w:val="Liste2"/>
      <w:lvlText w:val=""/>
      <w:lvlJc w:val="left"/>
      <w:pPr>
        <w:tabs>
          <w:tab w:val="num" w:pos="1154"/>
        </w:tabs>
        <w:ind w:left="1154" w:hanging="360"/>
      </w:pPr>
      <w:rPr>
        <w:rFonts w:ascii="Wingdings" w:hAnsi="Wingdings" w:hint="default"/>
        <w:b w:val="0"/>
        <w:i w:val="0"/>
        <w:color w:val="666699"/>
        <w:sz w:val="1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9"/>
  </w:num>
  <w:num w:numId="10">
    <w:abstractNumId w:val="3"/>
  </w:num>
  <w:num w:numId="11">
    <w:abstractNumId w:val="6"/>
  </w:num>
  <w:numIdMacAtCleanup w:val="8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FLAMANT Grégory-William">
    <w15:presenceInfo w15:providerId="AD" w15:userId="S-1-5-21-3592056248-4285179835-710787186-3380"/>
  </w15:person>
  <w15:person w15:author="CHAUMEIL Florian">
    <w15:presenceInfo w15:providerId="AD" w15:userId="S-1-5-21-3592056248-4285179835-710787186-59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>
      <o:colormru v:ext="edit" colors="#b2b2b2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004"/>
    <w:rsid w:val="00000EE1"/>
    <w:rsid w:val="00000F55"/>
    <w:rsid w:val="00001D40"/>
    <w:rsid w:val="00002F28"/>
    <w:rsid w:val="000030FD"/>
    <w:rsid w:val="00007DAF"/>
    <w:rsid w:val="000105AB"/>
    <w:rsid w:val="00013580"/>
    <w:rsid w:val="00013583"/>
    <w:rsid w:val="00016834"/>
    <w:rsid w:val="0002112F"/>
    <w:rsid w:val="00021E87"/>
    <w:rsid w:val="00024332"/>
    <w:rsid w:val="0002756F"/>
    <w:rsid w:val="00027586"/>
    <w:rsid w:val="000338CC"/>
    <w:rsid w:val="0003599B"/>
    <w:rsid w:val="00037A2B"/>
    <w:rsid w:val="00037B36"/>
    <w:rsid w:val="0004083A"/>
    <w:rsid w:val="00041773"/>
    <w:rsid w:val="000439B4"/>
    <w:rsid w:val="00043A15"/>
    <w:rsid w:val="00044241"/>
    <w:rsid w:val="0004439F"/>
    <w:rsid w:val="000443D9"/>
    <w:rsid w:val="000466C5"/>
    <w:rsid w:val="00047042"/>
    <w:rsid w:val="0004763B"/>
    <w:rsid w:val="00047FC5"/>
    <w:rsid w:val="00050088"/>
    <w:rsid w:val="00053B80"/>
    <w:rsid w:val="00054E55"/>
    <w:rsid w:val="00055206"/>
    <w:rsid w:val="00057516"/>
    <w:rsid w:val="000615C6"/>
    <w:rsid w:val="00061B67"/>
    <w:rsid w:val="00061BF3"/>
    <w:rsid w:val="00061DA5"/>
    <w:rsid w:val="00062A37"/>
    <w:rsid w:val="00065ACC"/>
    <w:rsid w:val="00065F79"/>
    <w:rsid w:val="00070838"/>
    <w:rsid w:val="000727B9"/>
    <w:rsid w:val="00072B96"/>
    <w:rsid w:val="00072BAD"/>
    <w:rsid w:val="00073DC1"/>
    <w:rsid w:val="000754FA"/>
    <w:rsid w:val="00077695"/>
    <w:rsid w:val="00081174"/>
    <w:rsid w:val="000817E9"/>
    <w:rsid w:val="00082354"/>
    <w:rsid w:val="000825CC"/>
    <w:rsid w:val="00082DC4"/>
    <w:rsid w:val="00084AE3"/>
    <w:rsid w:val="000853C9"/>
    <w:rsid w:val="0008545B"/>
    <w:rsid w:val="0009120D"/>
    <w:rsid w:val="00091B9A"/>
    <w:rsid w:val="00093A63"/>
    <w:rsid w:val="00095499"/>
    <w:rsid w:val="000963FB"/>
    <w:rsid w:val="00096EF8"/>
    <w:rsid w:val="000973C5"/>
    <w:rsid w:val="000A45FB"/>
    <w:rsid w:val="000A5092"/>
    <w:rsid w:val="000A52E5"/>
    <w:rsid w:val="000A5612"/>
    <w:rsid w:val="000A6491"/>
    <w:rsid w:val="000B0422"/>
    <w:rsid w:val="000B12EB"/>
    <w:rsid w:val="000B374A"/>
    <w:rsid w:val="000B6704"/>
    <w:rsid w:val="000B6814"/>
    <w:rsid w:val="000B69DF"/>
    <w:rsid w:val="000C0409"/>
    <w:rsid w:val="000C110A"/>
    <w:rsid w:val="000C2E2C"/>
    <w:rsid w:val="000C4DE4"/>
    <w:rsid w:val="000C59EF"/>
    <w:rsid w:val="000C6312"/>
    <w:rsid w:val="000C7A10"/>
    <w:rsid w:val="000D0839"/>
    <w:rsid w:val="000D0D15"/>
    <w:rsid w:val="000D2651"/>
    <w:rsid w:val="000D2CF6"/>
    <w:rsid w:val="000D2EB3"/>
    <w:rsid w:val="000D3261"/>
    <w:rsid w:val="000D4495"/>
    <w:rsid w:val="000D4C36"/>
    <w:rsid w:val="000D5614"/>
    <w:rsid w:val="000D56A5"/>
    <w:rsid w:val="000D594D"/>
    <w:rsid w:val="000D5FB2"/>
    <w:rsid w:val="000E07C9"/>
    <w:rsid w:val="000E1D49"/>
    <w:rsid w:val="000E2A6C"/>
    <w:rsid w:val="000E2BE9"/>
    <w:rsid w:val="000E3A2B"/>
    <w:rsid w:val="000E4301"/>
    <w:rsid w:val="000E4EC5"/>
    <w:rsid w:val="000E5AE3"/>
    <w:rsid w:val="000E5CCE"/>
    <w:rsid w:val="000F1352"/>
    <w:rsid w:val="000F29F2"/>
    <w:rsid w:val="000F3D6C"/>
    <w:rsid w:val="000F5EDE"/>
    <w:rsid w:val="000F5FB3"/>
    <w:rsid w:val="000F61BF"/>
    <w:rsid w:val="000F61FE"/>
    <w:rsid w:val="00100DB0"/>
    <w:rsid w:val="00103661"/>
    <w:rsid w:val="00106334"/>
    <w:rsid w:val="001067D4"/>
    <w:rsid w:val="00107D84"/>
    <w:rsid w:val="001110F1"/>
    <w:rsid w:val="001116C1"/>
    <w:rsid w:val="0011274C"/>
    <w:rsid w:val="0011294D"/>
    <w:rsid w:val="00113D25"/>
    <w:rsid w:val="00114204"/>
    <w:rsid w:val="00114687"/>
    <w:rsid w:val="00114C9D"/>
    <w:rsid w:val="001154BB"/>
    <w:rsid w:val="00117AD7"/>
    <w:rsid w:val="001254D1"/>
    <w:rsid w:val="001300B5"/>
    <w:rsid w:val="0013105B"/>
    <w:rsid w:val="00131AD6"/>
    <w:rsid w:val="00133252"/>
    <w:rsid w:val="00133FEE"/>
    <w:rsid w:val="0013471E"/>
    <w:rsid w:val="00136953"/>
    <w:rsid w:val="00142F17"/>
    <w:rsid w:val="00142FE8"/>
    <w:rsid w:val="00144D8B"/>
    <w:rsid w:val="0014706D"/>
    <w:rsid w:val="00147982"/>
    <w:rsid w:val="00151045"/>
    <w:rsid w:val="001522FF"/>
    <w:rsid w:val="00152340"/>
    <w:rsid w:val="00152AFC"/>
    <w:rsid w:val="00154DAD"/>
    <w:rsid w:val="00156138"/>
    <w:rsid w:val="00156419"/>
    <w:rsid w:val="001602E7"/>
    <w:rsid w:val="00160A66"/>
    <w:rsid w:val="00160B2C"/>
    <w:rsid w:val="0016152D"/>
    <w:rsid w:val="0016427C"/>
    <w:rsid w:val="00165933"/>
    <w:rsid w:val="00166DF5"/>
    <w:rsid w:val="001673E6"/>
    <w:rsid w:val="0016781D"/>
    <w:rsid w:val="00170102"/>
    <w:rsid w:val="001703A1"/>
    <w:rsid w:val="001722BF"/>
    <w:rsid w:val="00172D05"/>
    <w:rsid w:val="00173CB5"/>
    <w:rsid w:val="001744C1"/>
    <w:rsid w:val="00174FEE"/>
    <w:rsid w:val="0017523B"/>
    <w:rsid w:val="00176353"/>
    <w:rsid w:val="00180394"/>
    <w:rsid w:val="001819B2"/>
    <w:rsid w:val="0018267E"/>
    <w:rsid w:val="00184B56"/>
    <w:rsid w:val="001858EF"/>
    <w:rsid w:val="0018725E"/>
    <w:rsid w:val="00190F96"/>
    <w:rsid w:val="001932A3"/>
    <w:rsid w:val="00193819"/>
    <w:rsid w:val="00193C92"/>
    <w:rsid w:val="0019404A"/>
    <w:rsid w:val="0019425F"/>
    <w:rsid w:val="00195F7C"/>
    <w:rsid w:val="0019640A"/>
    <w:rsid w:val="00196C64"/>
    <w:rsid w:val="001A48FA"/>
    <w:rsid w:val="001A6049"/>
    <w:rsid w:val="001A607A"/>
    <w:rsid w:val="001A6530"/>
    <w:rsid w:val="001B30C9"/>
    <w:rsid w:val="001B41CF"/>
    <w:rsid w:val="001B456F"/>
    <w:rsid w:val="001B563B"/>
    <w:rsid w:val="001B68EC"/>
    <w:rsid w:val="001C0919"/>
    <w:rsid w:val="001C1078"/>
    <w:rsid w:val="001C1F42"/>
    <w:rsid w:val="001C3DA3"/>
    <w:rsid w:val="001C4A46"/>
    <w:rsid w:val="001C5A35"/>
    <w:rsid w:val="001C69FE"/>
    <w:rsid w:val="001C7157"/>
    <w:rsid w:val="001D1023"/>
    <w:rsid w:val="001D2B3A"/>
    <w:rsid w:val="001D37A3"/>
    <w:rsid w:val="001D37C3"/>
    <w:rsid w:val="001D408F"/>
    <w:rsid w:val="001D4CD0"/>
    <w:rsid w:val="001D4D71"/>
    <w:rsid w:val="001D4F64"/>
    <w:rsid w:val="001D60C7"/>
    <w:rsid w:val="001E04F9"/>
    <w:rsid w:val="001E145B"/>
    <w:rsid w:val="001E2F1B"/>
    <w:rsid w:val="001E371D"/>
    <w:rsid w:val="001E42D1"/>
    <w:rsid w:val="001E45FF"/>
    <w:rsid w:val="001E5B3D"/>
    <w:rsid w:val="001E69F1"/>
    <w:rsid w:val="001E6B9E"/>
    <w:rsid w:val="001F1022"/>
    <w:rsid w:val="001F105A"/>
    <w:rsid w:val="001F2014"/>
    <w:rsid w:val="001F38F3"/>
    <w:rsid w:val="001F3B58"/>
    <w:rsid w:val="001F3CF3"/>
    <w:rsid w:val="001F3E6A"/>
    <w:rsid w:val="001F47BB"/>
    <w:rsid w:val="001F56B6"/>
    <w:rsid w:val="001F5E52"/>
    <w:rsid w:val="001F6EAA"/>
    <w:rsid w:val="001F72A2"/>
    <w:rsid w:val="001F7BDC"/>
    <w:rsid w:val="00200E34"/>
    <w:rsid w:val="0020142C"/>
    <w:rsid w:val="0020184C"/>
    <w:rsid w:val="002018B8"/>
    <w:rsid w:val="00202317"/>
    <w:rsid w:val="00202368"/>
    <w:rsid w:val="002026C4"/>
    <w:rsid w:val="002026F0"/>
    <w:rsid w:val="002032AA"/>
    <w:rsid w:val="002048F2"/>
    <w:rsid w:val="00204A1E"/>
    <w:rsid w:val="00204E64"/>
    <w:rsid w:val="002065BD"/>
    <w:rsid w:val="0020799B"/>
    <w:rsid w:val="002102CA"/>
    <w:rsid w:val="00210C5F"/>
    <w:rsid w:val="00211996"/>
    <w:rsid w:val="00211A89"/>
    <w:rsid w:val="00211C4F"/>
    <w:rsid w:val="00212194"/>
    <w:rsid w:val="002169C2"/>
    <w:rsid w:val="00217507"/>
    <w:rsid w:val="00217A42"/>
    <w:rsid w:val="002201EC"/>
    <w:rsid w:val="00221925"/>
    <w:rsid w:val="00221960"/>
    <w:rsid w:val="00222EA7"/>
    <w:rsid w:val="00222EB6"/>
    <w:rsid w:val="00223A9A"/>
    <w:rsid w:val="00224F12"/>
    <w:rsid w:val="00230D4A"/>
    <w:rsid w:val="00230F42"/>
    <w:rsid w:val="00231110"/>
    <w:rsid w:val="00231AE0"/>
    <w:rsid w:val="0023206C"/>
    <w:rsid w:val="00233011"/>
    <w:rsid w:val="00235869"/>
    <w:rsid w:val="00235A9A"/>
    <w:rsid w:val="0023742D"/>
    <w:rsid w:val="0024408E"/>
    <w:rsid w:val="002445C4"/>
    <w:rsid w:val="002454D1"/>
    <w:rsid w:val="0024574C"/>
    <w:rsid w:val="00245EB8"/>
    <w:rsid w:val="00251B32"/>
    <w:rsid w:val="002522FF"/>
    <w:rsid w:val="00253268"/>
    <w:rsid w:val="00257299"/>
    <w:rsid w:val="00257A1F"/>
    <w:rsid w:val="00257EBC"/>
    <w:rsid w:val="002609D6"/>
    <w:rsid w:val="00260EB7"/>
    <w:rsid w:val="0026353C"/>
    <w:rsid w:val="002642A5"/>
    <w:rsid w:val="00264787"/>
    <w:rsid w:val="0026512B"/>
    <w:rsid w:val="00265315"/>
    <w:rsid w:val="002656B5"/>
    <w:rsid w:val="002656EC"/>
    <w:rsid w:val="0026619E"/>
    <w:rsid w:val="00267239"/>
    <w:rsid w:val="00267284"/>
    <w:rsid w:val="00267663"/>
    <w:rsid w:val="002745BF"/>
    <w:rsid w:val="00274D4A"/>
    <w:rsid w:val="00276915"/>
    <w:rsid w:val="00277BDD"/>
    <w:rsid w:val="002827CF"/>
    <w:rsid w:val="002838A3"/>
    <w:rsid w:val="00291E4E"/>
    <w:rsid w:val="00293EDA"/>
    <w:rsid w:val="00295389"/>
    <w:rsid w:val="002A0CA6"/>
    <w:rsid w:val="002A10F8"/>
    <w:rsid w:val="002A191A"/>
    <w:rsid w:val="002A1C49"/>
    <w:rsid w:val="002A1DC3"/>
    <w:rsid w:val="002A33CC"/>
    <w:rsid w:val="002B4DFB"/>
    <w:rsid w:val="002B53B4"/>
    <w:rsid w:val="002B5660"/>
    <w:rsid w:val="002B579B"/>
    <w:rsid w:val="002B6975"/>
    <w:rsid w:val="002C02C3"/>
    <w:rsid w:val="002C18EF"/>
    <w:rsid w:val="002C232C"/>
    <w:rsid w:val="002C2547"/>
    <w:rsid w:val="002C282A"/>
    <w:rsid w:val="002C53DE"/>
    <w:rsid w:val="002C6425"/>
    <w:rsid w:val="002C6EDE"/>
    <w:rsid w:val="002D4B0C"/>
    <w:rsid w:val="002D4FBB"/>
    <w:rsid w:val="002D7ED1"/>
    <w:rsid w:val="002E1F66"/>
    <w:rsid w:val="002E3B2B"/>
    <w:rsid w:val="002E6815"/>
    <w:rsid w:val="002E7368"/>
    <w:rsid w:val="002F0479"/>
    <w:rsid w:val="002F05BB"/>
    <w:rsid w:val="002F1608"/>
    <w:rsid w:val="002F7B06"/>
    <w:rsid w:val="0030080E"/>
    <w:rsid w:val="00304A60"/>
    <w:rsid w:val="0030794C"/>
    <w:rsid w:val="00307E05"/>
    <w:rsid w:val="003148E1"/>
    <w:rsid w:val="00315CDC"/>
    <w:rsid w:val="00316C77"/>
    <w:rsid w:val="0031725A"/>
    <w:rsid w:val="00320BB8"/>
    <w:rsid w:val="00322509"/>
    <w:rsid w:val="00322BD4"/>
    <w:rsid w:val="003243AE"/>
    <w:rsid w:val="00325407"/>
    <w:rsid w:val="003256CC"/>
    <w:rsid w:val="00325B5A"/>
    <w:rsid w:val="003261D0"/>
    <w:rsid w:val="00332296"/>
    <w:rsid w:val="003327B0"/>
    <w:rsid w:val="003328F8"/>
    <w:rsid w:val="00332AD6"/>
    <w:rsid w:val="003339CE"/>
    <w:rsid w:val="00334E0E"/>
    <w:rsid w:val="00336CB0"/>
    <w:rsid w:val="00341F27"/>
    <w:rsid w:val="00342633"/>
    <w:rsid w:val="00342852"/>
    <w:rsid w:val="00343F34"/>
    <w:rsid w:val="003454B9"/>
    <w:rsid w:val="0034656C"/>
    <w:rsid w:val="00347E81"/>
    <w:rsid w:val="00353349"/>
    <w:rsid w:val="00354311"/>
    <w:rsid w:val="00354528"/>
    <w:rsid w:val="00354C32"/>
    <w:rsid w:val="00356724"/>
    <w:rsid w:val="0035687B"/>
    <w:rsid w:val="00361C62"/>
    <w:rsid w:val="00362204"/>
    <w:rsid w:val="00362E18"/>
    <w:rsid w:val="00362EB3"/>
    <w:rsid w:val="003640EF"/>
    <w:rsid w:val="003653B0"/>
    <w:rsid w:val="00365C40"/>
    <w:rsid w:val="003668C9"/>
    <w:rsid w:val="00370281"/>
    <w:rsid w:val="003708E4"/>
    <w:rsid w:val="00370E6D"/>
    <w:rsid w:val="003713D9"/>
    <w:rsid w:val="003732A9"/>
    <w:rsid w:val="00375389"/>
    <w:rsid w:val="00380007"/>
    <w:rsid w:val="003841D5"/>
    <w:rsid w:val="00384DC7"/>
    <w:rsid w:val="00384F97"/>
    <w:rsid w:val="003852DF"/>
    <w:rsid w:val="00386F22"/>
    <w:rsid w:val="00390184"/>
    <w:rsid w:val="003920AB"/>
    <w:rsid w:val="003925FE"/>
    <w:rsid w:val="00392835"/>
    <w:rsid w:val="00392F0E"/>
    <w:rsid w:val="00394002"/>
    <w:rsid w:val="00397BFF"/>
    <w:rsid w:val="003A12F5"/>
    <w:rsid w:val="003A19E7"/>
    <w:rsid w:val="003A3DCD"/>
    <w:rsid w:val="003A4DC9"/>
    <w:rsid w:val="003B09D8"/>
    <w:rsid w:val="003B1D20"/>
    <w:rsid w:val="003B5569"/>
    <w:rsid w:val="003B5F5E"/>
    <w:rsid w:val="003C0653"/>
    <w:rsid w:val="003C175B"/>
    <w:rsid w:val="003C2635"/>
    <w:rsid w:val="003C307B"/>
    <w:rsid w:val="003C3117"/>
    <w:rsid w:val="003C3B14"/>
    <w:rsid w:val="003C5761"/>
    <w:rsid w:val="003D03A7"/>
    <w:rsid w:val="003D1F89"/>
    <w:rsid w:val="003D2A39"/>
    <w:rsid w:val="003D3033"/>
    <w:rsid w:val="003D30BA"/>
    <w:rsid w:val="003D5EAB"/>
    <w:rsid w:val="003D6A87"/>
    <w:rsid w:val="003D77B9"/>
    <w:rsid w:val="003E198B"/>
    <w:rsid w:val="003E2BDA"/>
    <w:rsid w:val="003E496B"/>
    <w:rsid w:val="003E6DB4"/>
    <w:rsid w:val="003F1ECF"/>
    <w:rsid w:val="003F1F3A"/>
    <w:rsid w:val="003F43A6"/>
    <w:rsid w:val="003F486F"/>
    <w:rsid w:val="003F48A1"/>
    <w:rsid w:val="003F4B40"/>
    <w:rsid w:val="00400013"/>
    <w:rsid w:val="0040066F"/>
    <w:rsid w:val="00404E30"/>
    <w:rsid w:val="00404E98"/>
    <w:rsid w:val="004065D6"/>
    <w:rsid w:val="00406B7E"/>
    <w:rsid w:val="004103B0"/>
    <w:rsid w:val="0041113F"/>
    <w:rsid w:val="004115BA"/>
    <w:rsid w:val="004121D9"/>
    <w:rsid w:val="00413414"/>
    <w:rsid w:val="0041478F"/>
    <w:rsid w:val="00415077"/>
    <w:rsid w:val="00416E25"/>
    <w:rsid w:val="00420029"/>
    <w:rsid w:val="004205AD"/>
    <w:rsid w:val="0042264B"/>
    <w:rsid w:val="004228A9"/>
    <w:rsid w:val="004239FF"/>
    <w:rsid w:val="00424458"/>
    <w:rsid w:val="004256A6"/>
    <w:rsid w:val="004266FA"/>
    <w:rsid w:val="00426F42"/>
    <w:rsid w:val="004277DC"/>
    <w:rsid w:val="00427848"/>
    <w:rsid w:val="004302C2"/>
    <w:rsid w:val="004308B9"/>
    <w:rsid w:val="0043129C"/>
    <w:rsid w:val="004315A8"/>
    <w:rsid w:val="004323DE"/>
    <w:rsid w:val="00432F41"/>
    <w:rsid w:val="00432F47"/>
    <w:rsid w:val="004330B2"/>
    <w:rsid w:val="004333D0"/>
    <w:rsid w:val="0043375D"/>
    <w:rsid w:val="00433796"/>
    <w:rsid w:val="00435E27"/>
    <w:rsid w:val="004360C2"/>
    <w:rsid w:val="004424EF"/>
    <w:rsid w:val="00442583"/>
    <w:rsid w:val="00444D6B"/>
    <w:rsid w:val="004457C3"/>
    <w:rsid w:val="00445898"/>
    <w:rsid w:val="00446099"/>
    <w:rsid w:val="0045385D"/>
    <w:rsid w:val="004553E9"/>
    <w:rsid w:val="0045562A"/>
    <w:rsid w:val="004562C4"/>
    <w:rsid w:val="00461C22"/>
    <w:rsid w:val="00461E3E"/>
    <w:rsid w:val="00461E90"/>
    <w:rsid w:val="00463006"/>
    <w:rsid w:val="004636F3"/>
    <w:rsid w:val="00463F61"/>
    <w:rsid w:val="0046469C"/>
    <w:rsid w:val="00465E5B"/>
    <w:rsid w:val="00466BAC"/>
    <w:rsid w:val="00470653"/>
    <w:rsid w:val="00470679"/>
    <w:rsid w:val="00470864"/>
    <w:rsid w:val="00471100"/>
    <w:rsid w:val="004720BA"/>
    <w:rsid w:val="004729A1"/>
    <w:rsid w:val="00472CD2"/>
    <w:rsid w:val="004735ED"/>
    <w:rsid w:val="00473B79"/>
    <w:rsid w:val="00473C91"/>
    <w:rsid w:val="00473FB9"/>
    <w:rsid w:val="00474653"/>
    <w:rsid w:val="00474670"/>
    <w:rsid w:val="0047579D"/>
    <w:rsid w:val="00475806"/>
    <w:rsid w:val="00475A8D"/>
    <w:rsid w:val="00475FD5"/>
    <w:rsid w:val="004764A0"/>
    <w:rsid w:val="004774FE"/>
    <w:rsid w:val="004775BB"/>
    <w:rsid w:val="004800CC"/>
    <w:rsid w:val="004802E0"/>
    <w:rsid w:val="00480CC5"/>
    <w:rsid w:val="0048382C"/>
    <w:rsid w:val="00485572"/>
    <w:rsid w:val="00487F5A"/>
    <w:rsid w:val="004909BE"/>
    <w:rsid w:val="004919BF"/>
    <w:rsid w:val="00492ADF"/>
    <w:rsid w:val="004950F9"/>
    <w:rsid w:val="0049692C"/>
    <w:rsid w:val="00497063"/>
    <w:rsid w:val="004A00C2"/>
    <w:rsid w:val="004A1285"/>
    <w:rsid w:val="004A31B3"/>
    <w:rsid w:val="004A4B30"/>
    <w:rsid w:val="004A5C94"/>
    <w:rsid w:val="004A7F9B"/>
    <w:rsid w:val="004B09B9"/>
    <w:rsid w:val="004B0E01"/>
    <w:rsid w:val="004B36FC"/>
    <w:rsid w:val="004B3EA1"/>
    <w:rsid w:val="004B449B"/>
    <w:rsid w:val="004B584A"/>
    <w:rsid w:val="004B5D0D"/>
    <w:rsid w:val="004B6100"/>
    <w:rsid w:val="004C082E"/>
    <w:rsid w:val="004C093D"/>
    <w:rsid w:val="004C14F5"/>
    <w:rsid w:val="004C1FE6"/>
    <w:rsid w:val="004C28C2"/>
    <w:rsid w:val="004C3633"/>
    <w:rsid w:val="004C367D"/>
    <w:rsid w:val="004C534D"/>
    <w:rsid w:val="004C640A"/>
    <w:rsid w:val="004D045D"/>
    <w:rsid w:val="004D0671"/>
    <w:rsid w:val="004D1179"/>
    <w:rsid w:val="004D168A"/>
    <w:rsid w:val="004D1831"/>
    <w:rsid w:val="004D1F9E"/>
    <w:rsid w:val="004D300D"/>
    <w:rsid w:val="004D3604"/>
    <w:rsid w:val="004D3BF8"/>
    <w:rsid w:val="004D4D84"/>
    <w:rsid w:val="004D572D"/>
    <w:rsid w:val="004D65FD"/>
    <w:rsid w:val="004D6976"/>
    <w:rsid w:val="004D6D71"/>
    <w:rsid w:val="004D7BD5"/>
    <w:rsid w:val="004D7F47"/>
    <w:rsid w:val="004E0F89"/>
    <w:rsid w:val="004E1D7A"/>
    <w:rsid w:val="004E2A0A"/>
    <w:rsid w:val="004E334B"/>
    <w:rsid w:val="004E33D9"/>
    <w:rsid w:val="004E374D"/>
    <w:rsid w:val="004E4BA8"/>
    <w:rsid w:val="004E5C77"/>
    <w:rsid w:val="004E61C4"/>
    <w:rsid w:val="004E6D80"/>
    <w:rsid w:val="004E7BB8"/>
    <w:rsid w:val="004F0AB6"/>
    <w:rsid w:val="004F1ABA"/>
    <w:rsid w:val="004F3C0A"/>
    <w:rsid w:val="004F3D54"/>
    <w:rsid w:val="004F4FF1"/>
    <w:rsid w:val="004F60BC"/>
    <w:rsid w:val="005002B4"/>
    <w:rsid w:val="0050113D"/>
    <w:rsid w:val="0050324E"/>
    <w:rsid w:val="00504B46"/>
    <w:rsid w:val="00507F9B"/>
    <w:rsid w:val="00510400"/>
    <w:rsid w:val="00511C0F"/>
    <w:rsid w:val="00512CD4"/>
    <w:rsid w:val="005138B4"/>
    <w:rsid w:val="00514317"/>
    <w:rsid w:val="005146A2"/>
    <w:rsid w:val="00515725"/>
    <w:rsid w:val="005176F4"/>
    <w:rsid w:val="005212F8"/>
    <w:rsid w:val="00521CD0"/>
    <w:rsid w:val="00523EE1"/>
    <w:rsid w:val="00525A86"/>
    <w:rsid w:val="0052722F"/>
    <w:rsid w:val="0053064D"/>
    <w:rsid w:val="00531231"/>
    <w:rsid w:val="00531936"/>
    <w:rsid w:val="00531E49"/>
    <w:rsid w:val="00532011"/>
    <w:rsid w:val="00532753"/>
    <w:rsid w:val="00533841"/>
    <w:rsid w:val="00534610"/>
    <w:rsid w:val="00534ABA"/>
    <w:rsid w:val="00537382"/>
    <w:rsid w:val="00540D62"/>
    <w:rsid w:val="00541F9E"/>
    <w:rsid w:val="00544EC5"/>
    <w:rsid w:val="00545F5A"/>
    <w:rsid w:val="00546852"/>
    <w:rsid w:val="0055046C"/>
    <w:rsid w:val="005517B2"/>
    <w:rsid w:val="005551E0"/>
    <w:rsid w:val="00555917"/>
    <w:rsid w:val="00555A90"/>
    <w:rsid w:val="00555C40"/>
    <w:rsid w:val="005576D6"/>
    <w:rsid w:val="005604FF"/>
    <w:rsid w:val="00560525"/>
    <w:rsid w:val="00561719"/>
    <w:rsid w:val="005617CC"/>
    <w:rsid w:val="00561BD1"/>
    <w:rsid w:val="00562183"/>
    <w:rsid w:val="00563202"/>
    <w:rsid w:val="005636F9"/>
    <w:rsid w:val="00565437"/>
    <w:rsid w:val="005705B4"/>
    <w:rsid w:val="00570998"/>
    <w:rsid w:val="00570A52"/>
    <w:rsid w:val="00571D2E"/>
    <w:rsid w:val="0057348F"/>
    <w:rsid w:val="00575E11"/>
    <w:rsid w:val="00576425"/>
    <w:rsid w:val="00576D7C"/>
    <w:rsid w:val="005774FA"/>
    <w:rsid w:val="00580BA8"/>
    <w:rsid w:val="005821BE"/>
    <w:rsid w:val="00582E62"/>
    <w:rsid w:val="0058324B"/>
    <w:rsid w:val="00584A17"/>
    <w:rsid w:val="0058533C"/>
    <w:rsid w:val="00585B70"/>
    <w:rsid w:val="005872E8"/>
    <w:rsid w:val="00587395"/>
    <w:rsid w:val="00587882"/>
    <w:rsid w:val="005904BE"/>
    <w:rsid w:val="005913AA"/>
    <w:rsid w:val="00594182"/>
    <w:rsid w:val="0059441E"/>
    <w:rsid w:val="005944A3"/>
    <w:rsid w:val="00595790"/>
    <w:rsid w:val="005A04B2"/>
    <w:rsid w:val="005A137D"/>
    <w:rsid w:val="005A26BA"/>
    <w:rsid w:val="005A2E49"/>
    <w:rsid w:val="005A5FBE"/>
    <w:rsid w:val="005A676A"/>
    <w:rsid w:val="005A6965"/>
    <w:rsid w:val="005A6DEE"/>
    <w:rsid w:val="005A6F8D"/>
    <w:rsid w:val="005B0F60"/>
    <w:rsid w:val="005B1BE0"/>
    <w:rsid w:val="005B36EB"/>
    <w:rsid w:val="005B6F55"/>
    <w:rsid w:val="005B760B"/>
    <w:rsid w:val="005C18CD"/>
    <w:rsid w:val="005C22A5"/>
    <w:rsid w:val="005C2FBE"/>
    <w:rsid w:val="005C31C1"/>
    <w:rsid w:val="005C34B0"/>
    <w:rsid w:val="005C34FC"/>
    <w:rsid w:val="005C4404"/>
    <w:rsid w:val="005C4F75"/>
    <w:rsid w:val="005C58FB"/>
    <w:rsid w:val="005C5D83"/>
    <w:rsid w:val="005C726C"/>
    <w:rsid w:val="005D0860"/>
    <w:rsid w:val="005D2AA7"/>
    <w:rsid w:val="005D4181"/>
    <w:rsid w:val="005D43E8"/>
    <w:rsid w:val="005D5203"/>
    <w:rsid w:val="005D6066"/>
    <w:rsid w:val="005D696E"/>
    <w:rsid w:val="005D7C9B"/>
    <w:rsid w:val="005E026D"/>
    <w:rsid w:val="005E292E"/>
    <w:rsid w:val="005E2A2B"/>
    <w:rsid w:val="005E2EB2"/>
    <w:rsid w:val="005E3452"/>
    <w:rsid w:val="005E3E06"/>
    <w:rsid w:val="005E6965"/>
    <w:rsid w:val="005E78F8"/>
    <w:rsid w:val="005F07FC"/>
    <w:rsid w:val="005F1ED3"/>
    <w:rsid w:val="005F2084"/>
    <w:rsid w:val="005F2848"/>
    <w:rsid w:val="005F3AA0"/>
    <w:rsid w:val="005F462B"/>
    <w:rsid w:val="005F53CE"/>
    <w:rsid w:val="005F6B6C"/>
    <w:rsid w:val="005F6EA9"/>
    <w:rsid w:val="005F7DCE"/>
    <w:rsid w:val="006014D5"/>
    <w:rsid w:val="00601840"/>
    <w:rsid w:val="00603C2B"/>
    <w:rsid w:val="00605523"/>
    <w:rsid w:val="006062CC"/>
    <w:rsid w:val="00606BFA"/>
    <w:rsid w:val="00610492"/>
    <w:rsid w:val="006106AB"/>
    <w:rsid w:val="0061125A"/>
    <w:rsid w:val="0061196E"/>
    <w:rsid w:val="0061352A"/>
    <w:rsid w:val="00614D8F"/>
    <w:rsid w:val="006155BC"/>
    <w:rsid w:val="00616216"/>
    <w:rsid w:val="006170D0"/>
    <w:rsid w:val="00621AD0"/>
    <w:rsid w:val="0062269C"/>
    <w:rsid w:val="00623C03"/>
    <w:rsid w:val="00624444"/>
    <w:rsid w:val="006248A8"/>
    <w:rsid w:val="006259B2"/>
    <w:rsid w:val="006275B2"/>
    <w:rsid w:val="00627600"/>
    <w:rsid w:val="006301D7"/>
    <w:rsid w:val="006320E3"/>
    <w:rsid w:val="0063395E"/>
    <w:rsid w:val="00634574"/>
    <w:rsid w:val="006347F7"/>
    <w:rsid w:val="006371D7"/>
    <w:rsid w:val="0064062D"/>
    <w:rsid w:val="006419D0"/>
    <w:rsid w:val="00641AD1"/>
    <w:rsid w:val="00641C5A"/>
    <w:rsid w:val="006424A7"/>
    <w:rsid w:val="00642C1D"/>
    <w:rsid w:val="0064532E"/>
    <w:rsid w:val="00646305"/>
    <w:rsid w:val="0064725B"/>
    <w:rsid w:val="0064747D"/>
    <w:rsid w:val="00647869"/>
    <w:rsid w:val="006516A8"/>
    <w:rsid w:val="006520DC"/>
    <w:rsid w:val="006527F3"/>
    <w:rsid w:val="0065287D"/>
    <w:rsid w:val="00657B27"/>
    <w:rsid w:val="00660637"/>
    <w:rsid w:val="00660CA9"/>
    <w:rsid w:val="006634C8"/>
    <w:rsid w:val="00665908"/>
    <w:rsid w:val="006674E4"/>
    <w:rsid w:val="00670EC0"/>
    <w:rsid w:val="00671051"/>
    <w:rsid w:val="0067182E"/>
    <w:rsid w:val="00672562"/>
    <w:rsid w:val="00672A76"/>
    <w:rsid w:val="00676614"/>
    <w:rsid w:val="00677DE3"/>
    <w:rsid w:val="006808DE"/>
    <w:rsid w:val="006809F0"/>
    <w:rsid w:val="0068137E"/>
    <w:rsid w:val="00681397"/>
    <w:rsid w:val="00681760"/>
    <w:rsid w:val="0068236C"/>
    <w:rsid w:val="00683BC0"/>
    <w:rsid w:val="00685322"/>
    <w:rsid w:val="00685BD5"/>
    <w:rsid w:val="00686E61"/>
    <w:rsid w:val="00691559"/>
    <w:rsid w:val="00694061"/>
    <w:rsid w:val="00695708"/>
    <w:rsid w:val="0069579B"/>
    <w:rsid w:val="006960DE"/>
    <w:rsid w:val="00696E8F"/>
    <w:rsid w:val="00697541"/>
    <w:rsid w:val="006A0DFF"/>
    <w:rsid w:val="006A1EF0"/>
    <w:rsid w:val="006A27A8"/>
    <w:rsid w:val="006A4487"/>
    <w:rsid w:val="006A5EE7"/>
    <w:rsid w:val="006A63D6"/>
    <w:rsid w:val="006A6919"/>
    <w:rsid w:val="006B13AB"/>
    <w:rsid w:val="006B3D01"/>
    <w:rsid w:val="006B43B7"/>
    <w:rsid w:val="006B5CCC"/>
    <w:rsid w:val="006B7AC3"/>
    <w:rsid w:val="006C02D4"/>
    <w:rsid w:val="006C0A38"/>
    <w:rsid w:val="006C1354"/>
    <w:rsid w:val="006C3785"/>
    <w:rsid w:val="006C3F54"/>
    <w:rsid w:val="006C441D"/>
    <w:rsid w:val="006C4704"/>
    <w:rsid w:val="006C5B0E"/>
    <w:rsid w:val="006D1814"/>
    <w:rsid w:val="006D35B1"/>
    <w:rsid w:val="006D6469"/>
    <w:rsid w:val="006D704B"/>
    <w:rsid w:val="006D712C"/>
    <w:rsid w:val="006D752B"/>
    <w:rsid w:val="006D7CF3"/>
    <w:rsid w:val="006E09C3"/>
    <w:rsid w:val="006E301C"/>
    <w:rsid w:val="006E4EF3"/>
    <w:rsid w:val="006E5246"/>
    <w:rsid w:val="006F18BD"/>
    <w:rsid w:val="006F2E6A"/>
    <w:rsid w:val="006F3443"/>
    <w:rsid w:val="006F34E4"/>
    <w:rsid w:val="006F4747"/>
    <w:rsid w:val="006F716F"/>
    <w:rsid w:val="00701575"/>
    <w:rsid w:val="00702D88"/>
    <w:rsid w:val="00712AA0"/>
    <w:rsid w:val="0071388C"/>
    <w:rsid w:val="007152A4"/>
    <w:rsid w:val="0071679E"/>
    <w:rsid w:val="00716841"/>
    <w:rsid w:val="007169C9"/>
    <w:rsid w:val="00720143"/>
    <w:rsid w:val="0072091F"/>
    <w:rsid w:val="007209FD"/>
    <w:rsid w:val="00720FAD"/>
    <w:rsid w:val="0072375B"/>
    <w:rsid w:val="007258FA"/>
    <w:rsid w:val="00726B8D"/>
    <w:rsid w:val="00726D6A"/>
    <w:rsid w:val="0073049F"/>
    <w:rsid w:val="00730B26"/>
    <w:rsid w:val="00731029"/>
    <w:rsid w:val="007333CB"/>
    <w:rsid w:val="00734D5A"/>
    <w:rsid w:val="00736AB0"/>
    <w:rsid w:val="00737D00"/>
    <w:rsid w:val="00740657"/>
    <w:rsid w:val="00742E41"/>
    <w:rsid w:val="007430CE"/>
    <w:rsid w:val="00745C6F"/>
    <w:rsid w:val="007500C4"/>
    <w:rsid w:val="007506FC"/>
    <w:rsid w:val="00751908"/>
    <w:rsid w:val="0075494A"/>
    <w:rsid w:val="007559DC"/>
    <w:rsid w:val="00755CF9"/>
    <w:rsid w:val="00756E1D"/>
    <w:rsid w:val="00763046"/>
    <w:rsid w:val="007633CA"/>
    <w:rsid w:val="00763504"/>
    <w:rsid w:val="00763954"/>
    <w:rsid w:val="00764B1D"/>
    <w:rsid w:val="007667A8"/>
    <w:rsid w:val="00766997"/>
    <w:rsid w:val="00766FEB"/>
    <w:rsid w:val="00770A68"/>
    <w:rsid w:val="00771632"/>
    <w:rsid w:val="007722D5"/>
    <w:rsid w:val="00772E5E"/>
    <w:rsid w:val="00773AA8"/>
    <w:rsid w:val="00774F50"/>
    <w:rsid w:val="00776A1C"/>
    <w:rsid w:val="007827C4"/>
    <w:rsid w:val="007831D5"/>
    <w:rsid w:val="00784865"/>
    <w:rsid w:val="0078717D"/>
    <w:rsid w:val="00787212"/>
    <w:rsid w:val="0078731E"/>
    <w:rsid w:val="007876E5"/>
    <w:rsid w:val="00790715"/>
    <w:rsid w:val="00790EC5"/>
    <w:rsid w:val="00792B0A"/>
    <w:rsid w:val="00796041"/>
    <w:rsid w:val="00796539"/>
    <w:rsid w:val="00797356"/>
    <w:rsid w:val="00797E89"/>
    <w:rsid w:val="007A0098"/>
    <w:rsid w:val="007A0D3C"/>
    <w:rsid w:val="007A1381"/>
    <w:rsid w:val="007A48B1"/>
    <w:rsid w:val="007A4B30"/>
    <w:rsid w:val="007A5133"/>
    <w:rsid w:val="007A607C"/>
    <w:rsid w:val="007B1DE3"/>
    <w:rsid w:val="007B2C89"/>
    <w:rsid w:val="007B4E4E"/>
    <w:rsid w:val="007C02D3"/>
    <w:rsid w:val="007C0CC9"/>
    <w:rsid w:val="007C24F6"/>
    <w:rsid w:val="007C2B5F"/>
    <w:rsid w:val="007C3085"/>
    <w:rsid w:val="007C3DB2"/>
    <w:rsid w:val="007C7E5B"/>
    <w:rsid w:val="007D0F0F"/>
    <w:rsid w:val="007D28CD"/>
    <w:rsid w:val="007D2A54"/>
    <w:rsid w:val="007D4227"/>
    <w:rsid w:val="007D50CE"/>
    <w:rsid w:val="007D693C"/>
    <w:rsid w:val="007D7A4A"/>
    <w:rsid w:val="007E0CFE"/>
    <w:rsid w:val="007E1E3E"/>
    <w:rsid w:val="007E29B9"/>
    <w:rsid w:val="007E42AB"/>
    <w:rsid w:val="007E5721"/>
    <w:rsid w:val="007E59C6"/>
    <w:rsid w:val="007E62A7"/>
    <w:rsid w:val="007E6484"/>
    <w:rsid w:val="007E674A"/>
    <w:rsid w:val="007E7493"/>
    <w:rsid w:val="007E7DE3"/>
    <w:rsid w:val="007F06E1"/>
    <w:rsid w:val="007F192A"/>
    <w:rsid w:val="007F2B54"/>
    <w:rsid w:val="007F3B16"/>
    <w:rsid w:val="007F5023"/>
    <w:rsid w:val="007F7194"/>
    <w:rsid w:val="00800856"/>
    <w:rsid w:val="00801A09"/>
    <w:rsid w:val="00804516"/>
    <w:rsid w:val="0080471A"/>
    <w:rsid w:val="00806094"/>
    <w:rsid w:val="008111A9"/>
    <w:rsid w:val="00811377"/>
    <w:rsid w:val="00812AE5"/>
    <w:rsid w:val="00813C6A"/>
    <w:rsid w:val="0081662C"/>
    <w:rsid w:val="0081678C"/>
    <w:rsid w:val="00817BC1"/>
    <w:rsid w:val="008203D4"/>
    <w:rsid w:val="00820E58"/>
    <w:rsid w:val="008228FA"/>
    <w:rsid w:val="00822D21"/>
    <w:rsid w:val="00823070"/>
    <w:rsid w:val="00824E62"/>
    <w:rsid w:val="00827629"/>
    <w:rsid w:val="008279D0"/>
    <w:rsid w:val="00833F33"/>
    <w:rsid w:val="008369F1"/>
    <w:rsid w:val="00837DD6"/>
    <w:rsid w:val="008401B8"/>
    <w:rsid w:val="00841027"/>
    <w:rsid w:val="00841565"/>
    <w:rsid w:val="0084226F"/>
    <w:rsid w:val="00854681"/>
    <w:rsid w:val="00854C08"/>
    <w:rsid w:val="00863719"/>
    <w:rsid w:val="00863A64"/>
    <w:rsid w:val="00864439"/>
    <w:rsid w:val="008651F0"/>
    <w:rsid w:val="008664AF"/>
    <w:rsid w:val="00866C92"/>
    <w:rsid w:val="0086733C"/>
    <w:rsid w:val="00871A81"/>
    <w:rsid w:val="0087476A"/>
    <w:rsid w:val="008808EE"/>
    <w:rsid w:val="00881B90"/>
    <w:rsid w:val="00887499"/>
    <w:rsid w:val="008877D4"/>
    <w:rsid w:val="0089051E"/>
    <w:rsid w:val="00891A18"/>
    <w:rsid w:val="00892B30"/>
    <w:rsid w:val="00894B3B"/>
    <w:rsid w:val="0089619C"/>
    <w:rsid w:val="008968F5"/>
    <w:rsid w:val="00897258"/>
    <w:rsid w:val="00897302"/>
    <w:rsid w:val="0089762B"/>
    <w:rsid w:val="008977EE"/>
    <w:rsid w:val="0089796D"/>
    <w:rsid w:val="00897997"/>
    <w:rsid w:val="008A0BC0"/>
    <w:rsid w:val="008A32FA"/>
    <w:rsid w:val="008A37AE"/>
    <w:rsid w:val="008A48D2"/>
    <w:rsid w:val="008A5039"/>
    <w:rsid w:val="008A5373"/>
    <w:rsid w:val="008A672E"/>
    <w:rsid w:val="008A6AE2"/>
    <w:rsid w:val="008A6EB4"/>
    <w:rsid w:val="008A7215"/>
    <w:rsid w:val="008A736D"/>
    <w:rsid w:val="008B1A0A"/>
    <w:rsid w:val="008B40B2"/>
    <w:rsid w:val="008B5550"/>
    <w:rsid w:val="008B7945"/>
    <w:rsid w:val="008C171C"/>
    <w:rsid w:val="008C25C8"/>
    <w:rsid w:val="008C6C79"/>
    <w:rsid w:val="008C6EDA"/>
    <w:rsid w:val="008C7677"/>
    <w:rsid w:val="008D02D1"/>
    <w:rsid w:val="008D2533"/>
    <w:rsid w:val="008D3378"/>
    <w:rsid w:val="008D355F"/>
    <w:rsid w:val="008D4A93"/>
    <w:rsid w:val="008E02D8"/>
    <w:rsid w:val="008E1173"/>
    <w:rsid w:val="008E2ED9"/>
    <w:rsid w:val="008E3F6F"/>
    <w:rsid w:val="008E4614"/>
    <w:rsid w:val="008E542C"/>
    <w:rsid w:val="008E6692"/>
    <w:rsid w:val="008E7056"/>
    <w:rsid w:val="008E776D"/>
    <w:rsid w:val="008E7AA3"/>
    <w:rsid w:val="008F16FC"/>
    <w:rsid w:val="008F1A87"/>
    <w:rsid w:val="008F1D79"/>
    <w:rsid w:val="008F212A"/>
    <w:rsid w:val="008F2408"/>
    <w:rsid w:val="008F2C97"/>
    <w:rsid w:val="008F4930"/>
    <w:rsid w:val="008F528D"/>
    <w:rsid w:val="008F5534"/>
    <w:rsid w:val="008F7AB3"/>
    <w:rsid w:val="00900C33"/>
    <w:rsid w:val="00900D27"/>
    <w:rsid w:val="00901D6B"/>
    <w:rsid w:val="0090472F"/>
    <w:rsid w:val="00904E49"/>
    <w:rsid w:val="00905E66"/>
    <w:rsid w:val="00910733"/>
    <w:rsid w:val="00911D0D"/>
    <w:rsid w:val="00912E6A"/>
    <w:rsid w:val="009159CC"/>
    <w:rsid w:val="00915E22"/>
    <w:rsid w:val="009174E8"/>
    <w:rsid w:val="00920BB2"/>
    <w:rsid w:val="009216EE"/>
    <w:rsid w:val="00922643"/>
    <w:rsid w:val="00922D59"/>
    <w:rsid w:val="00923ABD"/>
    <w:rsid w:val="0092453F"/>
    <w:rsid w:val="00925094"/>
    <w:rsid w:val="0092534A"/>
    <w:rsid w:val="009304A2"/>
    <w:rsid w:val="009323E6"/>
    <w:rsid w:val="0093331B"/>
    <w:rsid w:val="00936262"/>
    <w:rsid w:val="009372B0"/>
    <w:rsid w:val="0093763C"/>
    <w:rsid w:val="009378ED"/>
    <w:rsid w:val="00937BD0"/>
    <w:rsid w:val="0094059F"/>
    <w:rsid w:val="00940E56"/>
    <w:rsid w:val="00941B2E"/>
    <w:rsid w:val="00945DCE"/>
    <w:rsid w:val="00946EEF"/>
    <w:rsid w:val="0094760C"/>
    <w:rsid w:val="00947DA0"/>
    <w:rsid w:val="00950F71"/>
    <w:rsid w:val="00952983"/>
    <w:rsid w:val="009544A8"/>
    <w:rsid w:val="0096012A"/>
    <w:rsid w:val="00960271"/>
    <w:rsid w:val="00960899"/>
    <w:rsid w:val="0096257F"/>
    <w:rsid w:val="00970D3D"/>
    <w:rsid w:val="00973899"/>
    <w:rsid w:val="00973A59"/>
    <w:rsid w:val="00973DF4"/>
    <w:rsid w:val="00974E80"/>
    <w:rsid w:val="00974FD7"/>
    <w:rsid w:val="00975D96"/>
    <w:rsid w:val="009765AC"/>
    <w:rsid w:val="00976D58"/>
    <w:rsid w:val="009808BB"/>
    <w:rsid w:val="009808D7"/>
    <w:rsid w:val="00980B8A"/>
    <w:rsid w:val="00984871"/>
    <w:rsid w:val="00985064"/>
    <w:rsid w:val="00986450"/>
    <w:rsid w:val="00986BE9"/>
    <w:rsid w:val="00986DD1"/>
    <w:rsid w:val="00987C85"/>
    <w:rsid w:val="0099176A"/>
    <w:rsid w:val="00991EE0"/>
    <w:rsid w:val="00992740"/>
    <w:rsid w:val="00993398"/>
    <w:rsid w:val="0099448B"/>
    <w:rsid w:val="009947B6"/>
    <w:rsid w:val="009967BC"/>
    <w:rsid w:val="00996D62"/>
    <w:rsid w:val="009973CF"/>
    <w:rsid w:val="009A06DF"/>
    <w:rsid w:val="009A1097"/>
    <w:rsid w:val="009A3BF0"/>
    <w:rsid w:val="009A4E15"/>
    <w:rsid w:val="009A64B1"/>
    <w:rsid w:val="009B01DE"/>
    <w:rsid w:val="009B0ECF"/>
    <w:rsid w:val="009B1071"/>
    <w:rsid w:val="009B298E"/>
    <w:rsid w:val="009B2C12"/>
    <w:rsid w:val="009B2C40"/>
    <w:rsid w:val="009B380E"/>
    <w:rsid w:val="009C0FB5"/>
    <w:rsid w:val="009C28ED"/>
    <w:rsid w:val="009C3EA1"/>
    <w:rsid w:val="009C4B91"/>
    <w:rsid w:val="009C6F1A"/>
    <w:rsid w:val="009C76C2"/>
    <w:rsid w:val="009C7F44"/>
    <w:rsid w:val="009D2F60"/>
    <w:rsid w:val="009D4E00"/>
    <w:rsid w:val="009D5E5A"/>
    <w:rsid w:val="009D64F5"/>
    <w:rsid w:val="009D6B3A"/>
    <w:rsid w:val="009D7198"/>
    <w:rsid w:val="009E1145"/>
    <w:rsid w:val="009E372C"/>
    <w:rsid w:val="009E4F81"/>
    <w:rsid w:val="009E53D6"/>
    <w:rsid w:val="009E546E"/>
    <w:rsid w:val="009E54E9"/>
    <w:rsid w:val="009E5A97"/>
    <w:rsid w:val="009E6001"/>
    <w:rsid w:val="009E614C"/>
    <w:rsid w:val="009E6835"/>
    <w:rsid w:val="009E71CE"/>
    <w:rsid w:val="009E7412"/>
    <w:rsid w:val="009F0465"/>
    <w:rsid w:val="009F17F8"/>
    <w:rsid w:val="009F1C9A"/>
    <w:rsid w:val="009F3441"/>
    <w:rsid w:val="009F3AB8"/>
    <w:rsid w:val="009F5703"/>
    <w:rsid w:val="009F5940"/>
    <w:rsid w:val="009F662B"/>
    <w:rsid w:val="009F6699"/>
    <w:rsid w:val="009F7B3A"/>
    <w:rsid w:val="00A01B8B"/>
    <w:rsid w:val="00A03F27"/>
    <w:rsid w:val="00A05BFE"/>
    <w:rsid w:val="00A06369"/>
    <w:rsid w:val="00A06F67"/>
    <w:rsid w:val="00A07B13"/>
    <w:rsid w:val="00A11352"/>
    <w:rsid w:val="00A216D9"/>
    <w:rsid w:val="00A21E8A"/>
    <w:rsid w:val="00A22559"/>
    <w:rsid w:val="00A22DDC"/>
    <w:rsid w:val="00A23BB9"/>
    <w:rsid w:val="00A23D98"/>
    <w:rsid w:val="00A266B0"/>
    <w:rsid w:val="00A2698A"/>
    <w:rsid w:val="00A26B6C"/>
    <w:rsid w:val="00A27354"/>
    <w:rsid w:val="00A3378A"/>
    <w:rsid w:val="00A34652"/>
    <w:rsid w:val="00A3499B"/>
    <w:rsid w:val="00A420B0"/>
    <w:rsid w:val="00A42710"/>
    <w:rsid w:val="00A42BFC"/>
    <w:rsid w:val="00A42E1D"/>
    <w:rsid w:val="00A43A1D"/>
    <w:rsid w:val="00A43E79"/>
    <w:rsid w:val="00A43EC1"/>
    <w:rsid w:val="00A44EEA"/>
    <w:rsid w:val="00A4506C"/>
    <w:rsid w:val="00A46ADB"/>
    <w:rsid w:val="00A47C80"/>
    <w:rsid w:val="00A507FB"/>
    <w:rsid w:val="00A50C28"/>
    <w:rsid w:val="00A51544"/>
    <w:rsid w:val="00A52907"/>
    <w:rsid w:val="00A5398F"/>
    <w:rsid w:val="00A53F86"/>
    <w:rsid w:val="00A555A7"/>
    <w:rsid w:val="00A55AFF"/>
    <w:rsid w:val="00A5794A"/>
    <w:rsid w:val="00A579F2"/>
    <w:rsid w:val="00A57D01"/>
    <w:rsid w:val="00A605B6"/>
    <w:rsid w:val="00A624AA"/>
    <w:rsid w:val="00A63015"/>
    <w:rsid w:val="00A67523"/>
    <w:rsid w:val="00A710F5"/>
    <w:rsid w:val="00A71D6B"/>
    <w:rsid w:val="00A74A3D"/>
    <w:rsid w:val="00A763DF"/>
    <w:rsid w:val="00A7660C"/>
    <w:rsid w:val="00A772C0"/>
    <w:rsid w:val="00A77D5B"/>
    <w:rsid w:val="00A80A11"/>
    <w:rsid w:val="00A80C29"/>
    <w:rsid w:val="00A87485"/>
    <w:rsid w:val="00A87FC5"/>
    <w:rsid w:val="00A9117B"/>
    <w:rsid w:val="00A91897"/>
    <w:rsid w:val="00A926C1"/>
    <w:rsid w:val="00A94046"/>
    <w:rsid w:val="00A948F4"/>
    <w:rsid w:val="00A953A5"/>
    <w:rsid w:val="00A9631E"/>
    <w:rsid w:val="00A96CE1"/>
    <w:rsid w:val="00AA0DB5"/>
    <w:rsid w:val="00AA14E7"/>
    <w:rsid w:val="00AA1CCE"/>
    <w:rsid w:val="00AA4FC1"/>
    <w:rsid w:val="00AA5296"/>
    <w:rsid w:val="00AA544B"/>
    <w:rsid w:val="00AB2287"/>
    <w:rsid w:val="00AB41BE"/>
    <w:rsid w:val="00AB7EE6"/>
    <w:rsid w:val="00AC2144"/>
    <w:rsid w:val="00AD0466"/>
    <w:rsid w:val="00AD074D"/>
    <w:rsid w:val="00AD1E7A"/>
    <w:rsid w:val="00AD201F"/>
    <w:rsid w:val="00AD2142"/>
    <w:rsid w:val="00AD243D"/>
    <w:rsid w:val="00AD3E57"/>
    <w:rsid w:val="00AD6D70"/>
    <w:rsid w:val="00AE0CF4"/>
    <w:rsid w:val="00AE0FAC"/>
    <w:rsid w:val="00AE17FF"/>
    <w:rsid w:val="00AE1E52"/>
    <w:rsid w:val="00AE3FFE"/>
    <w:rsid w:val="00AE4FC9"/>
    <w:rsid w:val="00AE7863"/>
    <w:rsid w:val="00AF04AD"/>
    <w:rsid w:val="00AF1F92"/>
    <w:rsid w:val="00AF2956"/>
    <w:rsid w:val="00AF29BC"/>
    <w:rsid w:val="00B00411"/>
    <w:rsid w:val="00B00EC4"/>
    <w:rsid w:val="00B028CD"/>
    <w:rsid w:val="00B02B28"/>
    <w:rsid w:val="00B055AC"/>
    <w:rsid w:val="00B05C7A"/>
    <w:rsid w:val="00B06DAC"/>
    <w:rsid w:val="00B1119B"/>
    <w:rsid w:val="00B13C0F"/>
    <w:rsid w:val="00B13C79"/>
    <w:rsid w:val="00B15A7F"/>
    <w:rsid w:val="00B17226"/>
    <w:rsid w:val="00B17C13"/>
    <w:rsid w:val="00B20934"/>
    <w:rsid w:val="00B219F2"/>
    <w:rsid w:val="00B24402"/>
    <w:rsid w:val="00B268FF"/>
    <w:rsid w:val="00B26DCF"/>
    <w:rsid w:val="00B27D51"/>
    <w:rsid w:val="00B30878"/>
    <w:rsid w:val="00B31DFE"/>
    <w:rsid w:val="00B32282"/>
    <w:rsid w:val="00B335F8"/>
    <w:rsid w:val="00B349A7"/>
    <w:rsid w:val="00B3551F"/>
    <w:rsid w:val="00B35842"/>
    <w:rsid w:val="00B36669"/>
    <w:rsid w:val="00B4034B"/>
    <w:rsid w:val="00B42CD1"/>
    <w:rsid w:val="00B4316A"/>
    <w:rsid w:val="00B432CA"/>
    <w:rsid w:val="00B44499"/>
    <w:rsid w:val="00B452FE"/>
    <w:rsid w:val="00B465C6"/>
    <w:rsid w:val="00B47F8F"/>
    <w:rsid w:val="00B51328"/>
    <w:rsid w:val="00B52B09"/>
    <w:rsid w:val="00B52FAA"/>
    <w:rsid w:val="00B536C3"/>
    <w:rsid w:val="00B56978"/>
    <w:rsid w:val="00B57882"/>
    <w:rsid w:val="00B60A43"/>
    <w:rsid w:val="00B61025"/>
    <w:rsid w:val="00B62B19"/>
    <w:rsid w:val="00B64AC4"/>
    <w:rsid w:val="00B64F99"/>
    <w:rsid w:val="00B7005C"/>
    <w:rsid w:val="00B71F1A"/>
    <w:rsid w:val="00B74790"/>
    <w:rsid w:val="00B74889"/>
    <w:rsid w:val="00B75A2C"/>
    <w:rsid w:val="00B766C7"/>
    <w:rsid w:val="00B773A8"/>
    <w:rsid w:val="00B80EAC"/>
    <w:rsid w:val="00B834C6"/>
    <w:rsid w:val="00B83C15"/>
    <w:rsid w:val="00B87EC9"/>
    <w:rsid w:val="00B9282A"/>
    <w:rsid w:val="00B93218"/>
    <w:rsid w:val="00B94752"/>
    <w:rsid w:val="00B96004"/>
    <w:rsid w:val="00B97775"/>
    <w:rsid w:val="00BA1F53"/>
    <w:rsid w:val="00BA25CA"/>
    <w:rsid w:val="00BA391E"/>
    <w:rsid w:val="00BA3D35"/>
    <w:rsid w:val="00BA4A07"/>
    <w:rsid w:val="00BA4D5D"/>
    <w:rsid w:val="00BA535E"/>
    <w:rsid w:val="00BA6450"/>
    <w:rsid w:val="00BB0E3A"/>
    <w:rsid w:val="00BB13F6"/>
    <w:rsid w:val="00BB15E3"/>
    <w:rsid w:val="00BB1939"/>
    <w:rsid w:val="00BB1980"/>
    <w:rsid w:val="00BB1CF8"/>
    <w:rsid w:val="00BB477B"/>
    <w:rsid w:val="00BB4ABE"/>
    <w:rsid w:val="00BB4F00"/>
    <w:rsid w:val="00BB6E85"/>
    <w:rsid w:val="00BB733B"/>
    <w:rsid w:val="00BB7DD2"/>
    <w:rsid w:val="00BC0848"/>
    <w:rsid w:val="00BC17AE"/>
    <w:rsid w:val="00BC1BF3"/>
    <w:rsid w:val="00BC1E46"/>
    <w:rsid w:val="00BC239D"/>
    <w:rsid w:val="00BC43C3"/>
    <w:rsid w:val="00BC6514"/>
    <w:rsid w:val="00BD0056"/>
    <w:rsid w:val="00BD0C54"/>
    <w:rsid w:val="00BD0FA5"/>
    <w:rsid w:val="00BD1B5F"/>
    <w:rsid w:val="00BD28A6"/>
    <w:rsid w:val="00BD5090"/>
    <w:rsid w:val="00BD6948"/>
    <w:rsid w:val="00BE10C4"/>
    <w:rsid w:val="00BE14CE"/>
    <w:rsid w:val="00BE2C1F"/>
    <w:rsid w:val="00BE5928"/>
    <w:rsid w:val="00BE738F"/>
    <w:rsid w:val="00BF0DC6"/>
    <w:rsid w:val="00BF1DA9"/>
    <w:rsid w:val="00BF1EF0"/>
    <w:rsid w:val="00BF2980"/>
    <w:rsid w:val="00BF33B6"/>
    <w:rsid w:val="00BF5A0D"/>
    <w:rsid w:val="00BF64AB"/>
    <w:rsid w:val="00C00513"/>
    <w:rsid w:val="00C02810"/>
    <w:rsid w:val="00C03692"/>
    <w:rsid w:val="00C0379C"/>
    <w:rsid w:val="00C0399B"/>
    <w:rsid w:val="00C0433C"/>
    <w:rsid w:val="00C048BD"/>
    <w:rsid w:val="00C054F2"/>
    <w:rsid w:val="00C055D2"/>
    <w:rsid w:val="00C12AD6"/>
    <w:rsid w:val="00C13A31"/>
    <w:rsid w:val="00C15500"/>
    <w:rsid w:val="00C20BE2"/>
    <w:rsid w:val="00C23731"/>
    <w:rsid w:val="00C23CAD"/>
    <w:rsid w:val="00C240CC"/>
    <w:rsid w:val="00C24D56"/>
    <w:rsid w:val="00C25068"/>
    <w:rsid w:val="00C2752F"/>
    <w:rsid w:val="00C27FD1"/>
    <w:rsid w:val="00C300EA"/>
    <w:rsid w:val="00C31399"/>
    <w:rsid w:val="00C31E44"/>
    <w:rsid w:val="00C32C9F"/>
    <w:rsid w:val="00C36EF2"/>
    <w:rsid w:val="00C37D17"/>
    <w:rsid w:val="00C41113"/>
    <w:rsid w:val="00C42492"/>
    <w:rsid w:val="00C4269C"/>
    <w:rsid w:val="00C438DC"/>
    <w:rsid w:val="00C4399D"/>
    <w:rsid w:val="00C4630E"/>
    <w:rsid w:val="00C4674C"/>
    <w:rsid w:val="00C506B0"/>
    <w:rsid w:val="00C510E0"/>
    <w:rsid w:val="00C512B2"/>
    <w:rsid w:val="00C51635"/>
    <w:rsid w:val="00C51DFB"/>
    <w:rsid w:val="00C527BC"/>
    <w:rsid w:val="00C5462A"/>
    <w:rsid w:val="00C558C9"/>
    <w:rsid w:val="00C56BBE"/>
    <w:rsid w:val="00C57B8C"/>
    <w:rsid w:val="00C62020"/>
    <w:rsid w:val="00C62288"/>
    <w:rsid w:val="00C6259B"/>
    <w:rsid w:val="00C64CC3"/>
    <w:rsid w:val="00C65207"/>
    <w:rsid w:val="00C70666"/>
    <w:rsid w:val="00C72CEE"/>
    <w:rsid w:val="00C748F4"/>
    <w:rsid w:val="00C7644C"/>
    <w:rsid w:val="00C76E25"/>
    <w:rsid w:val="00C77484"/>
    <w:rsid w:val="00C8034B"/>
    <w:rsid w:val="00C80754"/>
    <w:rsid w:val="00C80F01"/>
    <w:rsid w:val="00C815EA"/>
    <w:rsid w:val="00C81ED2"/>
    <w:rsid w:val="00C82A5F"/>
    <w:rsid w:val="00C84CA7"/>
    <w:rsid w:val="00C8647E"/>
    <w:rsid w:val="00C87E0F"/>
    <w:rsid w:val="00C9098B"/>
    <w:rsid w:val="00C90F2B"/>
    <w:rsid w:val="00C917BA"/>
    <w:rsid w:val="00C92644"/>
    <w:rsid w:val="00C9323D"/>
    <w:rsid w:val="00C945E2"/>
    <w:rsid w:val="00C94805"/>
    <w:rsid w:val="00C960BD"/>
    <w:rsid w:val="00C97616"/>
    <w:rsid w:val="00CA0FED"/>
    <w:rsid w:val="00CA107E"/>
    <w:rsid w:val="00CA2102"/>
    <w:rsid w:val="00CA2660"/>
    <w:rsid w:val="00CA2AB0"/>
    <w:rsid w:val="00CA3D7A"/>
    <w:rsid w:val="00CA4D96"/>
    <w:rsid w:val="00CA553B"/>
    <w:rsid w:val="00CA608A"/>
    <w:rsid w:val="00CA7D22"/>
    <w:rsid w:val="00CA7D8D"/>
    <w:rsid w:val="00CA7F55"/>
    <w:rsid w:val="00CB04B3"/>
    <w:rsid w:val="00CB11C7"/>
    <w:rsid w:val="00CB2BBB"/>
    <w:rsid w:val="00CB430F"/>
    <w:rsid w:val="00CB5A24"/>
    <w:rsid w:val="00CB6135"/>
    <w:rsid w:val="00CB6E76"/>
    <w:rsid w:val="00CC0747"/>
    <w:rsid w:val="00CC173C"/>
    <w:rsid w:val="00CC28A5"/>
    <w:rsid w:val="00CC4627"/>
    <w:rsid w:val="00CC57A2"/>
    <w:rsid w:val="00CC681C"/>
    <w:rsid w:val="00CC6DCB"/>
    <w:rsid w:val="00CD0648"/>
    <w:rsid w:val="00CD29E7"/>
    <w:rsid w:val="00CD78AB"/>
    <w:rsid w:val="00CE0DAA"/>
    <w:rsid w:val="00CF00D9"/>
    <w:rsid w:val="00CF0A74"/>
    <w:rsid w:val="00CF0FB7"/>
    <w:rsid w:val="00CF2A66"/>
    <w:rsid w:val="00CF2EFE"/>
    <w:rsid w:val="00CF2FD7"/>
    <w:rsid w:val="00CF3FDF"/>
    <w:rsid w:val="00CF4124"/>
    <w:rsid w:val="00CF42D9"/>
    <w:rsid w:val="00CF58CF"/>
    <w:rsid w:val="00CF5D23"/>
    <w:rsid w:val="00CF7FCB"/>
    <w:rsid w:val="00D005F2"/>
    <w:rsid w:val="00D01919"/>
    <w:rsid w:val="00D029C7"/>
    <w:rsid w:val="00D03E70"/>
    <w:rsid w:val="00D04E1C"/>
    <w:rsid w:val="00D04F7B"/>
    <w:rsid w:val="00D06BC0"/>
    <w:rsid w:val="00D079CE"/>
    <w:rsid w:val="00D102F9"/>
    <w:rsid w:val="00D123CF"/>
    <w:rsid w:val="00D12D0B"/>
    <w:rsid w:val="00D1350A"/>
    <w:rsid w:val="00D1362A"/>
    <w:rsid w:val="00D149E4"/>
    <w:rsid w:val="00D162E4"/>
    <w:rsid w:val="00D16C9F"/>
    <w:rsid w:val="00D20A39"/>
    <w:rsid w:val="00D20F89"/>
    <w:rsid w:val="00D27371"/>
    <w:rsid w:val="00D33EA5"/>
    <w:rsid w:val="00D370D2"/>
    <w:rsid w:val="00D3749F"/>
    <w:rsid w:val="00D40317"/>
    <w:rsid w:val="00D4338A"/>
    <w:rsid w:val="00D4401C"/>
    <w:rsid w:val="00D45938"/>
    <w:rsid w:val="00D45B63"/>
    <w:rsid w:val="00D46C14"/>
    <w:rsid w:val="00D5174D"/>
    <w:rsid w:val="00D518D7"/>
    <w:rsid w:val="00D51BB8"/>
    <w:rsid w:val="00D523BA"/>
    <w:rsid w:val="00D53543"/>
    <w:rsid w:val="00D54857"/>
    <w:rsid w:val="00D553E1"/>
    <w:rsid w:val="00D55B84"/>
    <w:rsid w:val="00D57044"/>
    <w:rsid w:val="00D60FEB"/>
    <w:rsid w:val="00D61A73"/>
    <w:rsid w:val="00D62295"/>
    <w:rsid w:val="00D6240D"/>
    <w:rsid w:val="00D62A8C"/>
    <w:rsid w:val="00D634A2"/>
    <w:rsid w:val="00D6569D"/>
    <w:rsid w:val="00D65F38"/>
    <w:rsid w:val="00D6740D"/>
    <w:rsid w:val="00D679A8"/>
    <w:rsid w:val="00D67E1F"/>
    <w:rsid w:val="00D71581"/>
    <w:rsid w:val="00D72B40"/>
    <w:rsid w:val="00D76A56"/>
    <w:rsid w:val="00D80D74"/>
    <w:rsid w:val="00D819E2"/>
    <w:rsid w:val="00D81F1F"/>
    <w:rsid w:val="00D8398B"/>
    <w:rsid w:val="00D83C81"/>
    <w:rsid w:val="00D856BD"/>
    <w:rsid w:val="00D86F06"/>
    <w:rsid w:val="00D87AE3"/>
    <w:rsid w:val="00D90247"/>
    <w:rsid w:val="00D91C36"/>
    <w:rsid w:val="00D95CBE"/>
    <w:rsid w:val="00D95E61"/>
    <w:rsid w:val="00D976F6"/>
    <w:rsid w:val="00DA0558"/>
    <w:rsid w:val="00DA15C8"/>
    <w:rsid w:val="00DA1825"/>
    <w:rsid w:val="00DA3104"/>
    <w:rsid w:val="00DA3CCE"/>
    <w:rsid w:val="00DA5673"/>
    <w:rsid w:val="00DA6456"/>
    <w:rsid w:val="00DA7940"/>
    <w:rsid w:val="00DB0B4D"/>
    <w:rsid w:val="00DB2340"/>
    <w:rsid w:val="00DB2B88"/>
    <w:rsid w:val="00DB31BA"/>
    <w:rsid w:val="00DB37D3"/>
    <w:rsid w:val="00DB47C6"/>
    <w:rsid w:val="00DB4B6B"/>
    <w:rsid w:val="00DB504A"/>
    <w:rsid w:val="00DB5058"/>
    <w:rsid w:val="00DB7336"/>
    <w:rsid w:val="00DC1165"/>
    <w:rsid w:val="00DC2773"/>
    <w:rsid w:val="00DC3FC7"/>
    <w:rsid w:val="00DC4886"/>
    <w:rsid w:val="00DC73C3"/>
    <w:rsid w:val="00DD1A14"/>
    <w:rsid w:val="00DD1B49"/>
    <w:rsid w:val="00DD36EF"/>
    <w:rsid w:val="00DD391E"/>
    <w:rsid w:val="00DD3CBC"/>
    <w:rsid w:val="00DD4088"/>
    <w:rsid w:val="00DD6A75"/>
    <w:rsid w:val="00DD6CF3"/>
    <w:rsid w:val="00DE0765"/>
    <w:rsid w:val="00DE0D52"/>
    <w:rsid w:val="00DE1D12"/>
    <w:rsid w:val="00DE1EE5"/>
    <w:rsid w:val="00DE5DE7"/>
    <w:rsid w:val="00DE740D"/>
    <w:rsid w:val="00DF0774"/>
    <w:rsid w:val="00DF0E17"/>
    <w:rsid w:val="00DF2FB9"/>
    <w:rsid w:val="00DF4A62"/>
    <w:rsid w:val="00DF7EE9"/>
    <w:rsid w:val="00E01A9F"/>
    <w:rsid w:val="00E02AA8"/>
    <w:rsid w:val="00E02E32"/>
    <w:rsid w:val="00E046A2"/>
    <w:rsid w:val="00E07E3D"/>
    <w:rsid w:val="00E10C41"/>
    <w:rsid w:val="00E10CD2"/>
    <w:rsid w:val="00E10EA9"/>
    <w:rsid w:val="00E12410"/>
    <w:rsid w:val="00E12774"/>
    <w:rsid w:val="00E15801"/>
    <w:rsid w:val="00E15F66"/>
    <w:rsid w:val="00E16A8E"/>
    <w:rsid w:val="00E17D75"/>
    <w:rsid w:val="00E24CC8"/>
    <w:rsid w:val="00E313EB"/>
    <w:rsid w:val="00E31AE2"/>
    <w:rsid w:val="00E31F81"/>
    <w:rsid w:val="00E32F56"/>
    <w:rsid w:val="00E33185"/>
    <w:rsid w:val="00E3583A"/>
    <w:rsid w:val="00E35953"/>
    <w:rsid w:val="00E36CBB"/>
    <w:rsid w:val="00E376FB"/>
    <w:rsid w:val="00E37880"/>
    <w:rsid w:val="00E40A2B"/>
    <w:rsid w:val="00E4188E"/>
    <w:rsid w:val="00E41A22"/>
    <w:rsid w:val="00E41A7A"/>
    <w:rsid w:val="00E41D1E"/>
    <w:rsid w:val="00E41F9D"/>
    <w:rsid w:val="00E42D33"/>
    <w:rsid w:val="00E432C6"/>
    <w:rsid w:val="00E46800"/>
    <w:rsid w:val="00E46A9E"/>
    <w:rsid w:val="00E476B4"/>
    <w:rsid w:val="00E502EA"/>
    <w:rsid w:val="00E504F5"/>
    <w:rsid w:val="00E51702"/>
    <w:rsid w:val="00E51C07"/>
    <w:rsid w:val="00E52F64"/>
    <w:rsid w:val="00E559E5"/>
    <w:rsid w:val="00E56129"/>
    <w:rsid w:val="00E57F8D"/>
    <w:rsid w:val="00E6102C"/>
    <w:rsid w:val="00E6226A"/>
    <w:rsid w:val="00E624D5"/>
    <w:rsid w:val="00E631E9"/>
    <w:rsid w:val="00E6585B"/>
    <w:rsid w:val="00E6756A"/>
    <w:rsid w:val="00E71EB5"/>
    <w:rsid w:val="00E72C9E"/>
    <w:rsid w:val="00E74356"/>
    <w:rsid w:val="00E74E44"/>
    <w:rsid w:val="00E764B6"/>
    <w:rsid w:val="00E7766A"/>
    <w:rsid w:val="00E80D43"/>
    <w:rsid w:val="00E83AE1"/>
    <w:rsid w:val="00E86D22"/>
    <w:rsid w:val="00E87B82"/>
    <w:rsid w:val="00E90258"/>
    <w:rsid w:val="00E90D6C"/>
    <w:rsid w:val="00E90E73"/>
    <w:rsid w:val="00E913FD"/>
    <w:rsid w:val="00E934A1"/>
    <w:rsid w:val="00E93FBC"/>
    <w:rsid w:val="00E944BA"/>
    <w:rsid w:val="00E94F6C"/>
    <w:rsid w:val="00E952AD"/>
    <w:rsid w:val="00E95EB4"/>
    <w:rsid w:val="00E9716F"/>
    <w:rsid w:val="00EA1520"/>
    <w:rsid w:val="00EA55BC"/>
    <w:rsid w:val="00EA7554"/>
    <w:rsid w:val="00EA75B4"/>
    <w:rsid w:val="00EB0387"/>
    <w:rsid w:val="00EB1ECB"/>
    <w:rsid w:val="00EB3E3E"/>
    <w:rsid w:val="00EB5379"/>
    <w:rsid w:val="00EB6C97"/>
    <w:rsid w:val="00EC00EE"/>
    <w:rsid w:val="00EC21F1"/>
    <w:rsid w:val="00EC22E5"/>
    <w:rsid w:val="00EC5F41"/>
    <w:rsid w:val="00ED45C7"/>
    <w:rsid w:val="00ED45F2"/>
    <w:rsid w:val="00ED4B39"/>
    <w:rsid w:val="00ED5258"/>
    <w:rsid w:val="00ED5331"/>
    <w:rsid w:val="00ED5549"/>
    <w:rsid w:val="00EE04C2"/>
    <w:rsid w:val="00EE0740"/>
    <w:rsid w:val="00EE16B7"/>
    <w:rsid w:val="00EE3015"/>
    <w:rsid w:val="00EE3CF9"/>
    <w:rsid w:val="00EE3FA4"/>
    <w:rsid w:val="00EE470C"/>
    <w:rsid w:val="00EE64C6"/>
    <w:rsid w:val="00EE68E6"/>
    <w:rsid w:val="00EE6D27"/>
    <w:rsid w:val="00EE6FDD"/>
    <w:rsid w:val="00EE766C"/>
    <w:rsid w:val="00EE7F32"/>
    <w:rsid w:val="00EF027C"/>
    <w:rsid w:val="00EF24B8"/>
    <w:rsid w:val="00EF2695"/>
    <w:rsid w:val="00EF31A4"/>
    <w:rsid w:val="00EF3D8E"/>
    <w:rsid w:val="00F02337"/>
    <w:rsid w:val="00F03EE1"/>
    <w:rsid w:val="00F040AD"/>
    <w:rsid w:val="00F04A40"/>
    <w:rsid w:val="00F06BCB"/>
    <w:rsid w:val="00F07CD5"/>
    <w:rsid w:val="00F1133C"/>
    <w:rsid w:val="00F13DD9"/>
    <w:rsid w:val="00F17038"/>
    <w:rsid w:val="00F17E6C"/>
    <w:rsid w:val="00F2248A"/>
    <w:rsid w:val="00F231CE"/>
    <w:rsid w:val="00F24125"/>
    <w:rsid w:val="00F26BB2"/>
    <w:rsid w:val="00F26DA1"/>
    <w:rsid w:val="00F2731A"/>
    <w:rsid w:val="00F27D5C"/>
    <w:rsid w:val="00F30E4A"/>
    <w:rsid w:val="00F3299B"/>
    <w:rsid w:val="00F3320A"/>
    <w:rsid w:val="00F333FE"/>
    <w:rsid w:val="00F35528"/>
    <w:rsid w:val="00F36DE6"/>
    <w:rsid w:val="00F377CE"/>
    <w:rsid w:val="00F379DF"/>
    <w:rsid w:val="00F41F96"/>
    <w:rsid w:val="00F43351"/>
    <w:rsid w:val="00F43600"/>
    <w:rsid w:val="00F44897"/>
    <w:rsid w:val="00F45808"/>
    <w:rsid w:val="00F47DA1"/>
    <w:rsid w:val="00F51A9B"/>
    <w:rsid w:val="00F532FC"/>
    <w:rsid w:val="00F53D33"/>
    <w:rsid w:val="00F53E4B"/>
    <w:rsid w:val="00F579EA"/>
    <w:rsid w:val="00F60DC1"/>
    <w:rsid w:val="00F61C94"/>
    <w:rsid w:val="00F6210A"/>
    <w:rsid w:val="00F6498C"/>
    <w:rsid w:val="00F66A88"/>
    <w:rsid w:val="00F66AFE"/>
    <w:rsid w:val="00F6717C"/>
    <w:rsid w:val="00F67417"/>
    <w:rsid w:val="00F72ADA"/>
    <w:rsid w:val="00F731BC"/>
    <w:rsid w:val="00F75782"/>
    <w:rsid w:val="00F75A89"/>
    <w:rsid w:val="00F802A9"/>
    <w:rsid w:val="00F80BA7"/>
    <w:rsid w:val="00F8174A"/>
    <w:rsid w:val="00F82550"/>
    <w:rsid w:val="00F8281C"/>
    <w:rsid w:val="00F82854"/>
    <w:rsid w:val="00F86FDB"/>
    <w:rsid w:val="00F9233E"/>
    <w:rsid w:val="00F95675"/>
    <w:rsid w:val="00FA2CA0"/>
    <w:rsid w:val="00FA31D1"/>
    <w:rsid w:val="00FA4992"/>
    <w:rsid w:val="00FA4C9D"/>
    <w:rsid w:val="00FA5D3D"/>
    <w:rsid w:val="00FA687A"/>
    <w:rsid w:val="00FB00ED"/>
    <w:rsid w:val="00FB1778"/>
    <w:rsid w:val="00FB2241"/>
    <w:rsid w:val="00FB2EDF"/>
    <w:rsid w:val="00FB46DD"/>
    <w:rsid w:val="00FB6CB3"/>
    <w:rsid w:val="00FB6ED6"/>
    <w:rsid w:val="00FB6F25"/>
    <w:rsid w:val="00FB76FA"/>
    <w:rsid w:val="00FC0FF7"/>
    <w:rsid w:val="00FC13CC"/>
    <w:rsid w:val="00FC1F4F"/>
    <w:rsid w:val="00FC2C60"/>
    <w:rsid w:val="00FD4B96"/>
    <w:rsid w:val="00FD52A2"/>
    <w:rsid w:val="00FD55A4"/>
    <w:rsid w:val="00FD574E"/>
    <w:rsid w:val="00FD5B5C"/>
    <w:rsid w:val="00FD6A30"/>
    <w:rsid w:val="00FD74DD"/>
    <w:rsid w:val="00FE001D"/>
    <w:rsid w:val="00FE01A2"/>
    <w:rsid w:val="00FE0343"/>
    <w:rsid w:val="00FE0AAE"/>
    <w:rsid w:val="00FE0B19"/>
    <w:rsid w:val="00FE0E8C"/>
    <w:rsid w:val="00FE204A"/>
    <w:rsid w:val="00FE241F"/>
    <w:rsid w:val="00FE57CE"/>
    <w:rsid w:val="00FE592D"/>
    <w:rsid w:val="00FE7AFC"/>
    <w:rsid w:val="00FF1E06"/>
    <w:rsid w:val="00FF26A0"/>
    <w:rsid w:val="00FF3267"/>
    <w:rsid w:val="00FF37C4"/>
    <w:rsid w:val="00FF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2b2b2"/>
    </o:shapedefaults>
    <o:shapelayout v:ext="edit">
      <o:idmap v:ext="edit" data="1"/>
    </o:shapelayout>
  </w:shapeDefaults>
  <w:decimalSymbol w:val=","/>
  <w:listSeparator w:val=";"/>
  <w14:docId w14:val="4F912006"/>
  <w15:docId w15:val="{CEE6501F-47D3-4756-80DE-B46F76998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color w:val="000000"/>
        <w:sz w:val="22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5A8"/>
    <w:pPr>
      <w:spacing w:before="60" w:after="60"/>
      <w:jc w:val="both"/>
    </w:pPr>
    <w:rPr>
      <w:sz w:val="20"/>
    </w:rPr>
  </w:style>
  <w:style w:type="paragraph" w:styleId="Titre1">
    <w:name w:val="heading 1"/>
    <w:basedOn w:val="Normal"/>
    <w:next w:val="Normal"/>
    <w:qFormat/>
    <w:rsid w:val="00BA25CA"/>
    <w:pPr>
      <w:keepNext/>
      <w:numPr>
        <w:numId w:val="4"/>
      </w:numPr>
      <w:pBdr>
        <w:bottom w:val="single" w:sz="4" w:space="1" w:color="auto"/>
      </w:pBdr>
      <w:spacing w:before="240" w:after="240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Normal"/>
    <w:next w:val="Normal"/>
    <w:qFormat/>
    <w:rsid w:val="004315A8"/>
    <w:pPr>
      <w:keepNext/>
      <w:numPr>
        <w:ilvl w:val="1"/>
        <w:numId w:val="4"/>
      </w:numPr>
      <w:spacing w:before="240" w:after="120"/>
      <w:outlineLvl w:val="1"/>
    </w:pPr>
    <w:rPr>
      <w:rFonts w:cs="Arial"/>
      <w:b/>
      <w:bCs/>
      <w:i/>
      <w:iCs/>
    </w:rPr>
  </w:style>
  <w:style w:type="paragraph" w:styleId="Titre3">
    <w:name w:val="heading 3"/>
    <w:basedOn w:val="Normal"/>
    <w:next w:val="Normal"/>
    <w:link w:val="Titre3Car"/>
    <w:qFormat/>
    <w:rsid w:val="00A9631E"/>
    <w:pPr>
      <w:keepNext/>
      <w:numPr>
        <w:ilvl w:val="2"/>
        <w:numId w:val="4"/>
      </w:numPr>
      <w:spacing w:before="240" w:after="120"/>
      <w:outlineLvl w:val="2"/>
    </w:pPr>
    <w:rPr>
      <w:i/>
      <w:szCs w:val="22"/>
    </w:rPr>
  </w:style>
  <w:style w:type="paragraph" w:styleId="Titre4">
    <w:name w:val="heading 4"/>
    <w:basedOn w:val="Normal"/>
    <w:next w:val="Normal"/>
    <w:qFormat/>
    <w:rsid w:val="00A772C0"/>
    <w:pPr>
      <w:numPr>
        <w:ilvl w:val="3"/>
        <w:numId w:val="4"/>
      </w:numPr>
      <w:outlineLvl w:val="3"/>
    </w:pPr>
  </w:style>
  <w:style w:type="paragraph" w:styleId="Titre5">
    <w:name w:val="heading 5"/>
    <w:basedOn w:val="Normal"/>
    <w:next w:val="Normal"/>
    <w:qFormat/>
    <w:rsid w:val="00C87E0F"/>
    <w:pPr>
      <w:numPr>
        <w:ilvl w:val="4"/>
        <w:numId w:val="4"/>
      </w:numPr>
      <w:spacing w:before="24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C87E0F"/>
    <w:pPr>
      <w:numPr>
        <w:ilvl w:val="5"/>
        <w:numId w:val="4"/>
      </w:numPr>
      <w:spacing w:before="240"/>
      <w:outlineLvl w:val="5"/>
    </w:pPr>
    <w:rPr>
      <w:rFonts w:ascii="Times New Roman" w:hAnsi="Times New Roman"/>
      <w:b/>
      <w:bCs/>
      <w:szCs w:val="22"/>
    </w:rPr>
  </w:style>
  <w:style w:type="paragraph" w:styleId="Titre7">
    <w:name w:val="heading 7"/>
    <w:basedOn w:val="Normal"/>
    <w:next w:val="Normal"/>
    <w:qFormat/>
    <w:rsid w:val="00C87E0F"/>
    <w:pPr>
      <w:numPr>
        <w:ilvl w:val="6"/>
        <w:numId w:val="4"/>
      </w:numPr>
      <w:spacing w:before="240"/>
      <w:outlineLvl w:val="6"/>
    </w:pPr>
    <w:rPr>
      <w:rFonts w:ascii="Times New Roman" w:hAnsi="Times New Roman"/>
      <w:sz w:val="24"/>
    </w:rPr>
  </w:style>
  <w:style w:type="paragraph" w:styleId="Titre8">
    <w:name w:val="heading 8"/>
    <w:basedOn w:val="Normal"/>
    <w:next w:val="Normal"/>
    <w:qFormat/>
    <w:rsid w:val="00C87E0F"/>
    <w:pPr>
      <w:numPr>
        <w:ilvl w:val="7"/>
        <w:numId w:val="4"/>
      </w:num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Titre9">
    <w:name w:val="heading 9"/>
    <w:basedOn w:val="Normal"/>
    <w:next w:val="Normal"/>
    <w:qFormat/>
    <w:rsid w:val="0067182E"/>
    <w:pPr>
      <w:keepNext/>
      <w:numPr>
        <w:ilvl w:val="8"/>
        <w:numId w:val="4"/>
      </w:numPr>
      <w:tabs>
        <w:tab w:val="left" w:pos="2520"/>
        <w:tab w:val="left" w:pos="5940"/>
        <w:tab w:val="left" w:pos="6750"/>
        <w:tab w:val="left" w:pos="7560"/>
      </w:tabs>
      <w:jc w:val="center"/>
      <w:outlineLvl w:val="8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gne23">
    <w:name w:val="Ligne 2/3"/>
    <w:basedOn w:val="Normal"/>
    <w:next w:val="Normal"/>
    <w:rsid w:val="0067182E"/>
    <w:pPr>
      <w:keepNext/>
      <w:pBdr>
        <w:bottom w:val="single" w:sz="4" w:space="1" w:color="808080"/>
      </w:pBdr>
      <w:spacing w:before="120" w:after="120"/>
      <w:ind w:left="1797"/>
    </w:pPr>
    <w:rPr>
      <w:sz w:val="8"/>
    </w:rPr>
  </w:style>
  <w:style w:type="paragraph" w:styleId="En-tte">
    <w:name w:val="header"/>
    <w:basedOn w:val="Normal"/>
    <w:rsid w:val="0067182E"/>
    <w:pPr>
      <w:tabs>
        <w:tab w:val="center" w:pos="4536"/>
        <w:tab w:val="right" w:pos="9072"/>
      </w:tabs>
    </w:pPr>
  </w:style>
  <w:style w:type="paragraph" w:styleId="Corpsdetexte">
    <w:name w:val="Body Text"/>
    <w:basedOn w:val="Normal"/>
    <w:rsid w:val="0067182E"/>
    <w:pPr>
      <w:jc w:val="center"/>
    </w:pPr>
    <w:rPr>
      <w:sz w:val="52"/>
    </w:rPr>
  </w:style>
  <w:style w:type="paragraph" w:styleId="Pieddepage">
    <w:name w:val="footer"/>
    <w:basedOn w:val="Normal"/>
    <w:link w:val="PieddepageCar"/>
    <w:uiPriority w:val="99"/>
    <w:rsid w:val="00EE68E6"/>
    <w:pPr>
      <w:tabs>
        <w:tab w:val="center" w:pos="4536"/>
        <w:tab w:val="right" w:pos="9072"/>
      </w:tabs>
    </w:pPr>
  </w:style>
  <w:style w:type="paragraph" w:styleId="TM1">
    <w:name w:val="toc 1"/>
    <w:basedOn w:val="Normal"/>
    <w:next w:val="Normal"/>
    <w:autoRedefine/>
    <w:uiPriority w:val="39"/>
    <w:rsid w:val="00A53F86"/>
    <w:pPr>
      <w:tabs>
        <w:tab w:val="left" w:pos="400"/>
        <w:tab w:val="right" w:leader="dot" w:pos="10194"/>
      </w:tabs>
    </w:pPr>
    <w:rPr>
      <w:b/>
      <w:noProof/>
      <w:szCs w:val="22"/>
    </w:rPr>
  </w:style>
  <w:style w:type="paragraph" w:styleId="TM2">
    <w:name w:val="toc 2"/>
    <w:basedOn w:val="Normal"/>
    <w:next w:val="Normal"/>
    <w:autoRedefine/>
    <w:uiPriority w:val="39"/>
    <w:rsid w:val="00A53F86"/>
    <w:pPr>
      <w:tabs>
        <w:tab w:val="left" w:pos="880"/>
        <w:tab w:val="right" w:leader="dot" w:pos="10194"/>
      </w:tabs>
      <w:ind w:left="200"/>
    </w:pPr>
    <w:rPr>
      <w:noProof/>
      <w:szCs w:val="22"/>
    </w:rPr>
  </w:style>
  <w:style w:type="character" w:styleId="Lienhypertexte">
    <w:name w:val="Hyperlink"/>
    <w:basedOn w:val="Policepardfaut"/>
    <w:uiPriority w:val="99"/>
    <w:rsid w:val="006301D7"/>
    <w:rPr>
      <w:color w:val="0000FF"/>
      <w:u w:val="single"/>
    </w:rPr>
  </w:style>
  <w:style w:type="paragraph" w:styleId="TM3">
    <w:name w:val="toc 3"/>
    <w:basedOn w:val="Normal"/>
    <w:next w:val="Normal"/>
    <w:autoRedefine/>
    <w:uiPriority w:val="39"/>
    <w:rsid w:val="00A21E8A"/>
    <w:pPr>
      <w:ind w:left="400"/>
    </w:pPr>
    <w:rPr>
      <w:sz w:val="18"/>
    </w:rPr>
  </w:style>
  <w:style w:type="paragraph" w:customStyle="1" w:styleId="StyleHeading2Left095cmFirstline0cm">
    <w:name w:val="Style Heading 2 + Left:  095 cm First line:  0 cm"/>
    <w:basedOn w:val="Titre2"/>
    <w:rsid w:val="00925094"/>
    <w:pPr>
      <w:numPr>
        <w:numId w:val="1"/>
      </w:numPr>
    </w:pPr>
    <w:rPr>
      <w:rFonts w:cs="Times New Roman"/>
      <w:iCs w:val="0"/>
      <w:szCs w:val="20"/>
    </w:rPr>
  </w:style>
  <w:style w:type="paragraph" w:customStyle="1" w:styleId="Liste2">
    <w:name w:val="Liste2"/>
    <w:basedOn w:val="Normal"/>
    <w:rsid w:val="00940E56"/>
    <w:pPr>
      <w:numPr>
        <w:numId w:val="3"/>
      </w:numPr>
    </w:pPr>
    <w:rPr>
      <w:rFonts w:ascii="Times New Roman" w:hAnsi="Times New Roman"/>
      <w:lang w:val="en-US" w:eastAsia="en-US"/>
    </w:rPr>
  </w:style>
  <w:style w:type="paragraph" w:styleId="Retraitcorpsdetexte">
    <w:name w:val="Body Text Indent"/>
    <w:basedOn w:val="Normal"/>
    <w:rsid w:val="000727B9"/>
    <w:pPr>
      <w:spacing w:after="120"/>
      <w:ind w:left="283"/>
    </w:pPr>
  </w:style>
  <w:style w:type="table" w:styleId="Grilledutableau">
    <w:name w:val="Table Grid"/>
    <w:basedOn w:val="TableauNormal"/>
    <w:rsid w:val="005D5203"/>
    <w:pPr>
      <w:spacing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Libre">
    <w:name w:val="Normal_Libre"/>
    <w:basedOn w:val="Normal"/>
    <w:rsid w:val="008E1173"/>
    <w:pPr>
      <w:spacing w:before="120" w:after="0"/>
      <w:ind w:left="1411"/>
    </w:pPr>
    <w:rPr>
      <w:i/>
      <w:iCs/>
    </w:rPr>
  </w:style>
  <w:style w:type="paragraph" w:styleId="Textedebulles">
    <w:name w:val="Balloon Text"/>
    <w:basedOn w:val="Normal"/>
    <w:semiHidden/>
    <w:rsid w:val="00537382"/>
    <w:rPr>
      <w:rFonts w:ascii="Tahoma" w:hAnsi="Tahoma" w:cs="Tahoma"/>
      <w:sz w:val="16"/>
      <w:szCs w:val="16"/>
    </w:rPr>
  </w:style>
  <w:style w:type="paragraph" w:styleId="Notedebasdepage">
    <w:name w:val="footnote text"/>
    <w:basedOn w:val="Normal"/>
    <w:semiHidden/>
    <w:rsid w:val="009D4E00"/>
  </w:style>
  <w:style w:type="character" w:styleId="Appelnotedebasdep">
    <w:name w:val="footnote reference"/>
    <w:basedOn w:val="Policepardfaut"/>
    <w:semiHidden/>
    <w:rsid w:val="009D4E00"/>
    <w:rPr>
      <w:vertAlign w:val="superscript"/>
    </w:rPr>
  </w:style>
  <w:style w:type="paragraph" w:customStyle="1" w:styleId="Puces1">
    <w:name w:val="Puces 1"/>
    <w:basedOn w:val="Normal"/>
    <w:rsid w:val="005D4181"/>
    <w:pPr>
      <w:numPr>
        <w:ilvl w:val="1"/>
        <w:numId w:val="2"/>
      </w:numPr>
      <w:tabs>
        <w:tab w:val="left" w:pos="540"/>
      </w:tabs>
    </w:pPr>
  </w:style>
  <w:style w:type="paragraph" w:customStyle="1" w:styleId="Style1">
    <w:name w:val="Style1"/>
    <w:basedOn w:val="Titre3"/>
    <w:autoRedefine/>
    <w:rsid w:val="004308B9"/>
    <w:pPr>
      <w:numPr>
        <w:ilvl w:val="0"/>
        <w:numId w:val="0"/>
      </w:numPr>
      <w:ind w:left="1080"/>
    </w:pPr>
  </w:style>
  <w:style w:type="character" w:customStyle="1" w:styleId="Titre3Car">
    <w:name w:val="Titre 3 Car"/>
    <w:basedOn w:val="Policepardfaut"/>
    <w:link w:val="Titre3"/>
    <w:rsid w:val="00A9631E"/>
    <w:rPr>
      <w:i/>
      <w:sz w:val="20"/>
      <w:szCs w:val="22"/>
    </w:rPr>
  </w:style>
  <w:style w:type="paragraph" w:customStyle="1" w:styleId="StyleAvant0ptAprs0pt">
    <w:name w:val="Style Avant : 0 pt Après : 0 pt"/>
    <w:basedOn w:val="Normal"/>
    <w:rsid w:val="00420029"/>
    <w:pPr>
      <w:spacing w:after="0"/>
      <w:ind w:left="709"/>
    </w:pPr>
    <w:rPr>
      <w:rFonts w:ascii="Book Antiqua" w:hAnsi="Book Antiqua"/>
      <w:lang w:eastAsia="en-US"/>
    </w:rPr>
  </w:style>
  <w:style w:type="table" w:styleId="Tableauliste1">
    <w:name w:val="Table List 1"/>
    <w:basedOn w:val="TableauNormal"/>
    <w:rsid w:val="00420029"/>
    <w:pPr>
      <w:spacing w:before="60" w:after="60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Numrodepage">
    <w:name w:val="page number"/>
    <w:basedOn w:val="Policepardfaut"/>
    <w:rsid w:val="008977EE"/>
  </w:style>
  <w:style w:type="character" w:styleId="Marquedecommentaire">
    <w:name w:val="annotation reference"/>
    <w:basedOn w:val="Policepardfaut"/>
    <w:semiHidden/>
    <w:unhideWhenUsed/>
    <w:rsid w:val="00541F9E"/>
    <w:rPr>
      <w:sz w:val="16"/>
      <w:szCs w:val="16"/>
    </w:rPr>
  </w:style>
  <w:style w:type="paragraph" w:styleId="Commentaire">
    <w:name w:val="annotation text"/>
    <w:basedOn w:val="Normal"/>
    <w:link w:val="CommentaireCar"/>
    <w:unhideWhenUsed/>
    <w:rsid w:val="00541F9E"/>
    <w:rPr>
      <w:szCs w:val="20"/>
    </w:rPr>
  </w:style>
  <w:style w:type="character" w:customStyle="1" w:styleId="CommentaireCar">
    <w:name w:val="Commentaire Car"/>
    <w:basedOn w:val="Policepardfaut"/>
    <w:link w:val="Commentaire"/>
    <w:rsid w:val="00541F9E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541F9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541F9E"/>
    <w:rPr>
      <w:b/>
      <w:bCs/>
    </w:rPr>
  </w:style>
  <w:style w:type="paragraph" w:styleId="Paragraphedeliste">
    <w:name w:val="List Paragraph"/>
    <w:basedOn w:val="Normal"/>
    <w:uiPriority w:val="34"/>
    <w:qFormat/>
    <w:rsid w:val="0002758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D64F5"/>
    <w:rPr>
      <w:color w:val="808080"/>
    </w:rPr>
  </w:style>
  <w:style w:type="character" w:customStyle="1" w:styleId="PieddepageCar">
    <w:name w:val="Pied de page Car"/>
    <w:basedOn w:val="Policepardfaut"/>
    <w:link w:val="Pieddepage"/>
    <w:uiPriority w:val="99"/>
    <w:rsid w:val="00E41A7A"/>
    <w:rPr>
      <w:sz w:val="22"/>
      <w:szCs w:val="24"/>
    </w:rPr>
  </w:style>
  <w:style w:type="paragraph" w:styleId="Titre">
    <w:name w:val="Title"/>
    <w:basedOn w:val="Normal"/>
    <w:next w:val="Normal"/>
    <w:link w:val="TitreCar"/>
    <w:qFormat/>
    <w:rsid w:val="00912E6A"/>
    <w:pPr>
      <w:spacing w:before="0" w:after="0"/>
      <w:contextualSpacing/>
      <w:jc w:val="center"/>
    </w:pPr>
    <w:rPr>
      <w:rFonts w:eastAsiaTheme="majorEastAsia" w:cs="Arial"/>
      <w:b/>
      <w:spacing w:val="-10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rsid w:val="00912E6A"/>
    <w:rPr>
      <w:rFonts w:eastAsiaTheme="majorEastAsia" w:cs="Arial"/>
      <w:b/>
      <w:spacing w:val="-10"/>
      <w:kern w:val="28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055AC"/>
    <w:pPr>
      <w:spacing w:before="0" w:after="0"/>
      <w:jc w:val="left"/>
    </w:pPr>
    <w:rPr>
      <w:rFonts w:ascii="Times New Roman" w:eastAsiaTheme="minorHAnsi" w:hAnsi="Times New Roman"/>
      <w:sz w:val="24"/>
    </w:rPr>
  </w:style>
  <w:style w:type="character" w:styleId="lev">
    <w:name w:val="Strong"/>
    <w:basedOn w:val="Policepardfaut"/>
    <w:uiPriority w:val="22"/>
    <w:qFormat/>
    <w:rsid w:val="00B055AC"/>
    <w:rPr>
      <w:b/>
      <w:bCs/>
    </w:rPr>
  </w:style>
  <w:style w:type="character" w:styleId="Accentuation">
    <w:name w:val="Emphasis"/>
    <w:basedOn w:val="Policepardfaut"/>
    <w:uiPriority w:val="20"/>
    <w:qFormat/>
    <w:rsid w:val="00B055AC"/>
    <w:rPr>
      <w:i/>
      <w:i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8647E"/>
    <w:pPr>
      <w:keepLines/>
      <w:numPr>
        <w:numId w:val="0"/>
      </w:numPr>
      <w:pBdr>
        <w:bottom w:val="none" w:sz="0" w:space="0" w:color="auto"/>
      </w:pBd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styleId="Rvision">
    <w:name w:val="Revision"/>
    <w:hidden/>
    <w:uiPriority w:val="99"/>
    <w:semiHidden/>
    <w:rsid w:val="00A47C80"/>
    <w:rPr>
      <w:sz w:val="20"/>
    </w:rPr>
  </w:style>
  <w:style w:type="character" w:customStyle="1" w:styleId="apple-converted-space">
    <w:name w:val="apple-converted-space"/>
    <w:basedOn w:val="Policepardfaut"/>
    <w:rsid w:val="000F5FB3"/>
  </w:style>
  <w:style w:type="character" w:styleId="Lienhypertextesuivivisit">
    <w:name w:val="FollowedHyperlink"/>
    <w:basedOn w:val="Policepardfaut"/>
    <w:semiHidden/>
    <w:unhideWhenUsed/>
    <w:rsid w:val="00E313EB"/>
    <w:rPr>
      <w:color w:val="800080" w:themeColor="followedHyperlink"/>
      <w:u w:val="single"/>
    </w:rPr>
  </w:style>
  <w:style w:type="character" w:styleId="CodeHTML">
    <w:name w:val="HTML Code"/>
    <w:basedOn w:val="Policepardfaut"/>
    <w:uiPriority w:val="99"/>
    <w:semiHidden/>
    <w:unhideWhenUsed/>
    <w:rsid w:val="00D656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0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1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domdefi.fr\Partages\Public\DSPC\Outils\Sourcetree\" TargetMode="External"/><Relationship Id="rId18" Type="http://schemas.openxmlformats.org/officeDocument/2006/relationships/hyperlink" Target="https://gitlab.opcadefi.fr" TargetMode="External"/><Relationship Id="rId26" Type="http://schemas.openxmlformats.org/officeDocument/2006/relationships/image" Target="media/image16.png"/><Relationship Id="rId39" Type="http://schemas.openxmlformats.org/officeDocument/2006/relationships/image" Target="media/image27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-scm.com/book/it/v2/Git-on-the-Server-Summary" TargetMode="External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5.png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microsoft.com/office/2011/relationships/commentsExtended" Target="commentsExtended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comments" Target="comments.xml"/><Relationship Id="rId43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F\Documents\Mod&#232;les%20Office%20personnalis&#233;s\Mod&#232;le%20proc&#233;dur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27D1CC0F8294920B5853AE1C6CF582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8D2E17-32B3-436B-85DB-F2DFDCCA9B40}"/>
      </w:docPartPr>
      <w:docPartBody>
        <w:p w:rsidR="009A3E0F" w:rsidRDefault="009A3E0F">
          <w:pPr>
            <w:pStyle w:val="C27D1CC0F8294920B5853AE1C6CF5820"/>
          </w:pPr>
          <w:r w:rsidRPr="000D4CAF">
            <w:rPr>
              <w:rStyle w:val="Textedelespacerserv"/>
            </w:rPr>
            <w:t>[Catégorie ]</w:t>
          </w:r>
        </w:p>
      </w:docPartBody>
    </w:docPart>
    <w:docPart>
      <w:docPartPr>
        <w:name w:val="5524362A9E9549BEB2F7723EF4095B0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5E8EB2-3808-41DE-9EC9-B79A2D2063C9}"/>
      </w:docPartPr>
      <w:docPartBody>
        <w:p w:rsidR="009A3E0F" w:rsidRDefault="009A3E0F">
          <w:pPr>
            <w:pStyle w:val="5524362A9E9549BEB2F7723EF4095B03"/>
          </w:pPr>
          <w:r w:rsidRPr="000D4CAF">
            <w:rPr>
              <w:rStyle w:val="Textedelespacerserv"/>
            </w:rPr>
            <w:t>[Titre ]</w:t>
          </w:r>
        </w:p>
      </w:docPartBody>
    </w:docPart>
    <w:docPart>
      <w:docPartPr>
        <w:name w:val="EB10A07D0651415383D813437E3801D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89D11C-A7BC-420E-8641-643E0BA9EAE7}"/>
      </w:docPartPr>
      <w:docPartBody>
        <w:p w:rsidR="0060538E" w:rsidRDefault="00062707" w:rsidP="00062707">
          <w:pPr>
            <w:pStyle w:val="EB10A07D0651415383D813437E3801D0"/>
          </w:pPr>
          <w:r w:rsidRPr="000D4CA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Gras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E0F"/>
    <w:rsid w:val="00062707"/>
    <w:rsid w:val="000C3A2F"/>
    <w:rsid w:val="0028796F"/>
    <w:rsid w:val="004D689E"/>
    <w:rsid w:val="0060538E"/>
    <w:rsid w:val="006074D8"/>
    <w:rsid w:val="00622060"/>
    <w:rsid w:val="009A3E0F"/>
    <w:rsid w:val="009F67E6"/>
    <w:rsid w:val="00C47066"/>
    <w:rsid w:val="00E67ACA"/>
    <w:rsid w:val="00E81829"/>
    <w:rsid w:val="00F8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062707"/>
    <w:rPr>
      <w:color w:val="808080"/>
    </w:rPr>
  </w:style>
  <w:style w:type="paragraph" w:customStyle="1" w:styleId="C27D1CC0F8294920B5853AE1C6CF5820">
    <w:name w:val="C27D1CC0F8294920B5853AE1C6CF5820"/>
  </w:style>
  <w:style w:type="paragraph" w:customStyle="1" w:styleId="5524362A9E9549BEB2F7723EF4095B03">
    <w:name w:val="5524362A9E9549BEB2F7723EF4095B03"/>
  </w:style>
  <w:style w:type="paragraph" w:customStyle="1" w:styleId="EB10A07D0651415383D813437E3801D0">
    <w:name w:val="EB10A07D0651415383D813437E3801D0"/>
    <w:rsid w:val="000627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F9AD-1FD5-4D4D-BCDC-307C55665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procédure</Template>
  <TotalTime>6102</TotalTime>
  <Pages>13</Pages>
  <Words>1237</Words>
  <Characters>6804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Utiliser GitLab et Atlassian Source Tree</vt:lpstr>
    </vt:vector>
  </TitlesOfParts>
  <Manager>Pilote</Manager>
  <Company>DEFI</Company>
  <LinksUpToDate>false</LinksUpToDate>
  <CharactersWithSpaces>8025</CharactersWithSpaces>
  <SharedDoc>false</SharedDoc>
  <HLinks>
    <vt:vector size="66" baseType="variant">
      <vt:variant>
        <vt:i4>1048637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_Toc239157328</vt:lpwstr>
      </vt:variant>
      <vt:variant>
        <vt:i4>1048637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_Toc239157327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_Toc239157326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_Toc239157325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_Toc239157324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_Toc239157323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_Toc239157322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_Toc239157321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_Toc239157320</vt:lpwstr>
      </vt:variant>
      <vt:variant>
        <vt:i4>1245245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_Toc239157319</vt:lpwstr>
      </vt:variant>
      <vt:variant>
        <vt:i4>1572970</vt:i4>
      </vt:variant>
      <vt:variant>
        <vt:i4>-1</vt:i4>
      </vt:variant>
      <vt:variant>
        <vt:i4>1026</vt:i4>
      </vt:variant>
      <vt:variant>
        <vt:i4>1</vt:i4>
      </vt:variant>
      <vt:variant>
        <vt:lpwstr>http://www.cie-formation.com/images/logo_lcf.gif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Utiliser GitLab et Atlassian Source Tree</dc:title>
  <dc:subject>Processus</dc:subject>
  <dc:creator>gw.flamant@opcadefi.fr</dc:creator>
  <cp:lastModifiedBy>CHAUMEIL Florian</cp:lastModifiedBy>
  <cp:revision>44</cp:revision>
  <cp:lastPrinted>2015-04-14T16:26:00Z</cp:lastPrinted>
  <dcterms:created xsi:type="dcterms:W3CDTF">2015-06-24T07:24:00Z</dcterms:created>
  <dcterms:modified xsi:type="dcterms:W3CDTF">2016-06-10T12:35:00Z</dcterms:modified>
  <cp:category>Mode opératoire de traitement</cp:category>
</cp:coreProperties>
</file>